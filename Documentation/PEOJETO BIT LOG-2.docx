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C74" w:rsidRPr="009A0ACB" w:rsidRDefault="006A6C74" w:rsidP="006A6C74">
      <w:pPr>
        <w:pStyle w:val="Ttulo1"/>
        <w:jc w:val="center"/>
        <w:rPr>
          <w:rFonts w:ascii="Arial" w:hAnsi="Arial" w:cs="Arial"/>
          <w:b/>
          <w:bCs/>
          <w:color w:val="000000" w:themeColor="text1"/>
        </w:rPr>
      </w:pPr>
      <w:r w:rsidRPr="009A0ACB">
        <w:rPr>
          <w:rFonts w:ascii="Arial" w:hAnsi="Arial" w:cs="Arial"/>
          <w:color w:val="000000" w:themeColor="text1"/>
        </w:rPr>
        <w:t>PEOJETO</w:t>
      </w:r>
      <w:r w:rsidRPr="009A0ACB">
        <w:rPr>
          <w:rFonts w:ascii="Arial" w:hAnsi="Arial" w:cs="Arial"/>
          <w:b/>
          <w:bCs/>
          <w:color w:val="000000" w:themeColor="text1"/>
        </w:rPr>
        <w:t xml:space="preserve"> </w:t>
      </w:r>
      <w:r w:rsidR="00C83159" w:rsidRPr="009A0ACB">
        <w:rPr>
          <w:rFonts w:ascii="Arial" w:hAnsi="Arial" w:cs="Arial"/>
          <w:b/>
          <w:bCs/>
          <w:color w:val="000000" w:themeColor="text1"/>
          <w:u w:val="single"/>
        </w:rPr>
        <w:t>TYPE EASY</w:t>
      </w:r>
    </w:p>
    <w:p w:rsidR="006A6C74" w:rsidRDefault="006A6C74" w:rsidP="006A6C74">
      <w:pPr>
        <w:rPr>
          <w:ins w:id="0" w:author="PC ELIAS" w:date="2019-10-25T12:27:00Z"/>
          <w:rFonts w:ascii="Arial" w:hAnsi="Arial" w:cs="Arial"/>
        </w:rPr>
      </w:pPr>
    </w:p>
    <w:p w:rsidR="0010195A" w:rsidRPr="009A0ACB" w:rsidRDefault="0010195A" w:rsidP="006A6C74">
      <w:pPr>
        <w:rPr>
          <w:rFonts w:ascii="Arial" w:hAnsi="Arial" w:cs="Arial"/>
        </w:rPr>
      </w:pPr>
    </w:p>
    <w:p w:rsidR="00C83159" w:rsidRPr="009A0ACB" w:rsidRDefault="00C83159" w:rsidP="006A6C74">
      <w:pPr>
        <w:rPr>
          <w:rFonts w:ascii="Arial" w:hAnsi="Arial" w:cs="Arial"/>
          <w:u w:val="single"/>
        </w:rPr>
      </w:pPr>
      <w:r w:rsidRPr="009A0ACB">
        <w:rPr>
          <w:rFonts w:ascii="Arial" w:hAnsi="Arial" w:cs="Arial"/>
        </w:rPr>
        <w:t>EMPRESA:  BITLOG</w:t>
      </w:r>
    </w:p>
    <w:p w:rsidR="00C83159" w:rsidRPr="009A0ACB" w:rsidRDefault="00C83159" w:rsidP="006A6C74">
      <w:pPr>
        <w:rPr>
          <w:rFonts w:ascii="Arial" w:hAnsi="Arial" w:cs="Arial"/>
          <w:b/>
          <w:bCs/>
          <w:u w:val="single"/>
        </w:rPr>
      </w:pPr>
      <w:r w:rsidRPr="009A0ACB">
        <w:rPr>
          <w:rFonts w:ascii="Arial" w:hAnsi="Arial" w:cs="Arial"/>
        </w:rPr>
        <w:t xml:space="preserve">INTEGRANTES: </w:t>
      </w:r>
      <w:r w:rsidRPr="009A0ACB">
        <w:rPr>
          <w:rFonts w:ascii="Arial" w:hAnsi="Arial" w:cs="Arial"/>
          <w:b/>
          <w:bCs/>
        </w:rPr>
        <w:t xml:space="preserve">Elton Contente, Geraldo Pires, Gabriel Pimentel, Gabriel Henrique, Luiz Gustavo. </w:t>
      </w:r>
    </w:p>
    <w:p w:rsidR="00482182" w:rsidRDefault="00482182" w:rsidP="006A6C74">
      <w:pPr>
        <w:rPr>
          <w:ins w:id="1" w:author="PC ELIAS" w:date="2019-10-25T13:33:00Z"/>
          <w:rFonts w:ascii="Arial" w:hAnsi="Arial" w:cs="Arial"/>
        </w:rPr>
      </w:pPr>
    </w:p>
    <w:p w:rsidR="006A6C74" w:rsidRPr="009A0ACB" w:rsidRDefault="00482182">
      <w:pPr>
        <w:rPr>
          <w:rFonts w:ascii="Arial" w:hAnsi="Arial" w:cs="Arial"/>
        </w:rPr>
      </w:pPr>
      <w:ins w:id="2" w:author="PC ELIAS" w:date="2019-10-25T13:33:00Z">
        <w:r w:rsidRPr="00482182">
          <w:rPr>
            <w:rFonts w:ascii="Arial" w:hAnsi="Arial" w:cs="Arial"/>
            <w:b/>
            <w:bCs/>
            <w:rPrChange w:id="3" w:author="PC ELIAS" w:date="2019-10-25T13:36:00Z">
              <w:rPr>
                <w:rFonts w:ascii="Arial" w:hAnsi="Arial" w:cs="Arial"/>
              </w:rPr>
            </w:rPrChange>
          </w:rPr>
          <w:t>Modelo de Processo de Software:</w:t>
        </w:r>
      </w:ins>
      <w:ins w:id="4" w:author="PC ELIAS" w:date="2019-10-25T13:36:00Z">
        <w:r>
          <w:rPr>
            <w:rFonts w:ascii="Arial" w:hAnsi="Arial" w:cs="Arial"/>
          </w:rPr>
          <w:t xml:space="preserve"> </w:t>
        </w:r>
      </w:ins>
      <w:ins w:id="5" w:author="PC ELIAS" w:date="2019-10-25T13:33:00Z">
        <w:r>
          <w:rPr>
            <w:rFonts w:ascii="Arial" w:hAnsi="Arial" w:cs="Arial"/>
          </w:rPr>
          <w:t>Dese</w:t>
        </w:r>
      </w:ins>
      <w:ins w:id="6" w:author="PC ELIAS" w:date="2019-10-25T13:35:00Z">
        <w:r>
          <w:rPr>
            <w:rFonts w:ascii="Arial" w:hAnsi="Arial" w:cs="Arial"/>
          </w:rPr>
          <w:t>n</w:t>
        </w:r>
      </w:ins>
      <w:ins w:id="7" w:author="PC ELIAS" w:date="2019-10-25T13:33:00Z">
        <w:r>
          <w:rPr>
            <w:rFonts w:ascii="Arial" w:hAnsi="Arial" w:cs="Arial"/>
          </w:rPr>
          <w:t xml:space="preserve">volvimento </w:t>
        </w:r>
      </w:ins>
      <w:ins w:id="8" w:author="PC ELIAS" w:date="2019-10-25T13:35:00Z">
        <w:r>
          <w:rPr>
            <w:rFonts w:ascii="Arial" w:hAnsi="Arial" w:cs="Arial"/>
          </w:rPr>
          <w:t>Evolucionário</w:t>
        </w:r>
      </w:ins>
      <w:ins w:id="9" w:author="PC ELIAS" w:date="2019-10-25T13:33:00Z">
        <w:r>
          <w:rPr>
            <w:rFonts w:ascii="Arial" w:hAnsi="Arial" w:cs="Arial"/>
          </w:rPr>
          <w:t xml:space="preserve"> Increment</w:t>
        </w:r>
      </w:ins>
      <w:ins w:id="10" w:author="PC ELIAS" w:date="2019-10-25T13:35:00Z">
        <w:r>
          <w:rPr>
            <w:rFonts w:ascii="Arial" w:hAnsi="Arial" w:cs="Arial"/>
          </w:rPr>
          <w:t>a</w:t>
        </w:r>
      </w:ins>
      <w:ins w:id="11" w:author="PC ELIAS" w:date="2019-10-25T13:33:00Z">
        <w:r>
          <w:rPr>
            <w:rFonts w:ascii="Arial" w:hAnsi="Arial" w:cs="Arial"/>
          </w:rPr>
          <w:t>l</w:t>
        </w:r>
      </w:ins>
      <w:ins w:id="12" w:author="PC ELIAS" w:date="2019-10-25T13:36:00Z">
        <w:r>
          <w:rPr>
            <w:rFonts w:ascii="Arial" w:hAnsi="Arial" w:cs="Arial"/>
          </w:rPr>
          <w:t>?</w:t>
        </w:r>
      </w:ins>
      <w:del w:id="13" w:author="PC ELIAS" w:date="2019-10-25T13:36:00Z">
        <w:r w:rsidR="006A6C74" w:rsidRPr="009A0ACB" w:rsidDel="00482182">
          <w:rPr>
            <w:rFonts w:ascii="Arial" w:hAnsi="Arial" w:cs="Arial"/>
          </w:rPr>
          <w:tab/>
        </w:r>
      </w:del>
    </w:p>
    <w:p w:rsidR="006A6C74" w:rsidRPr="009A0ACB" w:rsidRDefault="006A6C74" w:rsidP="006A6C74">
      <w:pPr>
        <w:rPr>
          <w:rFonts w:ascii="Arial" w:hAnsi="Arial" w:cs="Arial"/>
        </w:rPr>
      </w:pPr>
    </w:p>
    <w:p w:rsidR="006A6C74" w:rsidRPr="009A0ACB" w:rsidRDefault="006A6C74">
      <w:pPr>
        <w:pStyle w:val="Ttulo2"/>
        <w:numPr>
          <w:ilvl w:val="0"/>
          <w:numId w:val="1"/>
        </w:numPr>
        <w:ind w:left="284" w:hanging="284"/>
        <w:rPr>
          <w:rFonts w:ascii="Arial" w:hAnsi="Arial" w:cs="Arial"/>
          <w:b/>
          <w:bCs/>
        </w:rPr>
        <w:pPrChange w:id="14" w:author="PC ELIAS" w:date="2019-10-25T12:29:00Z">
          <w:pPr>
            <w:pStyle w:val="Ttulo2"/>
            <w:numPr>
              <w:numId w:val="1"/>
            </w:numPr>
            <w:ind w:left="720" w:hanging="360"/>
          </w:pPr>
        </w:pPrChange>
      </w:pPr>
      <w:r w:rsidRPr="009A0ACB">
        <w:rPr>
          <w:rFonts w:ascii="Arial" w:hAnsi="Arial" w:cs="Arial"/>
          <w:b/>
          <w:bCs/>
        </w:rPr>
        <w:t>Escopo</w:t>
      </w:r>
    </w:p>
    <w:p w:rsidR="006A6C74" w:rsidRPr="0025003C" w:rsidRDefault="009A0ACB" w:rsidP="009A0ACB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25003C">
        <w:rPr>
          <w:rFonts w:ascii="Arial" w:hAnsi="Arial" w:cs="Arial"/>
          <w:sz w:val="24"/>
          <w:szCs w:val="24"/>
        </w:rPr>
        <w:t xml:space="preserve">O projeto tem como objetivo </w:t>
      </w:r>
      <w:r w:rsidR="00C000AA" w:rsidRPr="0025003C">
        <w:rPr>
          <w:rFonts w:ascii="Arial" w:hAnsi="Arial" w:cs="Arial"/>
          <w:sz w:val="24"/>
          <w:szCs w:val="24"/>
        </w:rPr>
        <w:t>aprimorar</w:t>
      </w:r>
      <w:r w:rsidR="00C83159" w:rsidRPr="0025003C">
        <w:rPr>
          <w:rFonts w:ascii="Arial" w:hAnsi="Arial" w:cs="Arial"/>
          <w:sz w:val="24"/>
          <w:szCs w:val="24"/>
        </w:rPr>
        <w:t xml:space="preserve"> </w:t>
      </w:r>
      <w:r w:rsidR="00D965EC">
        <w:rPr>
          <w:rFonts w:ascii="Arial" w:hAnsi="Arial" w:cs="Arial"/>
          <w:sz w:val="24"/>
          <w:szCs w:val="24"/>
        </w:rPr>
        <w:t>a velocidade</w:t>
      </w:r>
      <w:r w:rsidR="00C000AA" w:rsidRPr="0025003C">
        <w:rPr>
          <w:rFonts w:ascii="Arial" w:hAnsi="Arial" w:cs="Arial"/>
          <w:sz w:val="24"/>
          <w:szCs w:val="24"/>
        </w:rPr>
        <w:t xml:space="preserve"> </w:t>
      </w:r>
      <w:r w:rsidR="00F708E5">
        <w:rPr>
          <w:rFonts w:ascii="Arial" w:hAnsi="Arial" w:cs="Arial"/>
          <w:sz w:val="24"/>
          <w:szCs w:val="24"/>
        </w:rPr>
        <w:t xml:space="preserve">das teclas pressionadas por minutos (WPM) </w:t>
      </w:r>
      <w:r w:rsidR="00C000AA" w:rsidRPr="0025003C">
        <w:rPr>
          <w:rFonts w:ascii="Arial" w:hAnsi="Arial" w:cs="Arial"/>
          <w:sz w:val="24"/>
          <w:szCs w:val="24"/>
        </w:rPr>
        <w:t>e</w:t>
      </w:r>
      <w:r w:rsidR="00F708E5">
        <w:rPr>
          <w:rFonts w:ascii="Arial" w:hAnsi="Arial" w:cs="Arial"/>
          <w:sz w:val="24"/>
          <w:szCs w:val="24"/>
        </w:rPr>
        <w:t xml:space="preserve"> a</w:t>
      </w:r>
      <w:r w:rsidR="00C000AA" w:rsidRPr="0025003C">
        <w:rPr>
          <w:rFonts w:ascii="Arial" w:hAnsi="Arial" w:cs="Arial"/>
          <w:sz w:val="24"/>
          <w:szCs w:val="24"/>
        </w:rPr>
        <w:t xml:space="preserve"> precisão da digitação</w:t>
      </w:r>
      <w:r w:rsidRPr="0025003C">
        <w:rPr>
          <w:rFonts w:ascii="Arial" w:hAnsi="Arial" w:cs="Arial"/>
          <w:sz w:val="24"/>
          <w:szCs w:val="24"/>
        </w:rPr>
        <w:t xml:space="preserve"> do usuário</w:t>
      </w:r>
      <w:r w:rsidR="00727048" w:rsidRPr="0025003C">
        <w:rPr>
          <w:rFonts w:ascii="Arial" w:hAnsi="Arial" w:cs="Arial"/>
          <w:sz w:val="24"/>
          <w:szCs w:val="24"/>
        </w:rPr>
        <w:t xml:space="preserve"> no teclado</w:t>
      </w:r>
      <w:r w:rsidR="00F708E5">
        <w:rPr>
          <w:rFonts w:ascii="Arial" w:hAnsi="Arial" w:cs="Arial"/>
          <w:sz w:val="24"/>
          <w:szCs w:val="24"/>
        </w:rPr>
        <w:t>, além disso fixar melhor na memória do usuário a posição das teclas</w:t>
      </w:r>
      <w:r w:rsidR="008E76B9" w:rsidRPr="0025003C">
        <w:rPr>
          <w:rFonts w:ascii="Arial" w:hAnsi="Arial" w:cs="Arial"/>
          <w:sz w:val="24"/>
          <w:szCs w:val="24"/>
        </w:rPr>
        <w:t xml:space="preserve"> base</w:t>
      </w:r>
      <w:r w:rsidR="00CC3DA5" w:rsidRPr="0025003C">
        <w:rPr>
          <w:rFonts w:ascii="Arial" w:hAnsi="Arial" w:cs="Arial"/>
          <w:sz w:val="24"/>
          <w:szCs w:val="24"/>
        </w:rPr>
        <w:t>a</w:t>
      </w:r>
      <w:r w:rsidR="00CC0053" w:rsidRPr="0025003C">
        <w:rPr>
          <w:rFonts w:ascii="Arial" w:hAnsi="Arial" w:cs="Arial"/>
          <w:sz w:val="24"/>
          <w:szCs w:val="24"/>
        </w:rPr>
        <w:t>ndo-se</w:t>
      </w:r>
      <w:r w:rsidR="008E76B9" w:rsidRPr="0025003C">
        <w:rPr>
          <w:rFonts w:ascii="Arial" w:hAnsi="Arial" w:cs="Arial"/>
          <w:sz w:val="24"/>
          <w:szCs w:val="24"/>
        </w:rPr>
        <w:t xml:space="preserve"> em diferentes níveis </w:t>
      </w:r>
      <w:r w:rsidR="003A1689" w:rsidRPr="0025003C">
        <w:rPr>
          <w:rFonts w:ascii="Arial" w:hAnsi="Arial" w:cs="Arial"/>
          <w:sz w:val="24"/>
          <w:szCs w:val="24"/>
        </w:rPr>
        <w:t>e gerando</w:t>
      </w:r>
      <w:r w:rsidR="00C000AA" w:rsidRPr="0025003C">
        <w:rPr>
          <w:rFonts w:ascii="Arial" w:hAnsi="Arial" w:cs="Arial"/>
          <w:sz w:val="24"/>
          <w:szCs w:val="24"/>
        </w:rPr>
        <w:t xml:space="preserve"> um relatório</w:t>
      </w:r>
      <w:r w:rsidR="008E76B9" w:rsidRPr="0025003C">
        <w:rPr>
          <w:rFonts w:ascii="Arial" w:hAnsi="Arial" w:cs="Arial"/>
          <w:sz w:val="24"/>
          <w:szCs w:val="24"/>
        </w:rPr>
        <w:t xml:space="preserve"> de desempenho</w:t>
      </w:r>
      <w:r w:rsidR="00CC0053" w:rsidRPr="0025003C">
        <w:rPr>
          <w:rFonts w:ascii="Arial" w:hAnsi="Arial" w:cs="Arial"/>
          <w:sz w:val="24"/>
          <w:szCs w:val="24"/>
        </w:rPr>
        <w:t xml:space="preserve"> </w:t>
      </w:r>
      <w:r w:rsidR="00CC3DA5" w:rsidRPr="0025003C">
        <w:rPr>
          <w:rFonts w:ascii="Arial" w:hAnsi="Arial" w:cs="Arial"/>
          <w:sz w:val="24"/>
          <w:szCs w:val="24"/>
        </w:rPr>
        <w:t>determinado pelo</w:t>
      </w:r>
      <w:r w:rsidR="00296134" w:rsidRPr="0025003C">
        <w:rPr>
          <w:rFonts w:ascii="Arial" w:hAnsi="Arial" w:cs="Arial"/>
          <w:sz w:val="24"/>
          <w:szCs w:val="24"/>
        </w:rPr>
        <w:t xml:space="preserve"> </w:t>
      </w:r>
      <w:r w:rsidR="003A1689" w:rsidRPr="0025003C">
        <w:rPr>
          <w:rFonts w:ascii="Arial" w:hAnsi="Arial" w:cs="Arial"/>
          <w:sz w:val="24"/>
          <w:szCs w:val="24"/>
        </w:rPr>
        <w:t>tempo e</w:t>
      </w:r>
      <w:r w:rsidR="00296134" w:rsidRPr="0025003C">
        <w:rPr>
          <w:rFonts w:ascii="Arial" w:hAnsi="Arial" w:cs="Arial"/>
          <w:sz w:val="24"/>
          <w:szCs w:val="24"/>
        </w:rPr>
        <w:t xml:space="preserve"> nos acertos</w:t>
      </w:r>
      <w:r w:rsidR="00D438C3">
        <w:rPr>
          <w:rFonts w:ascii="Arial" w:hAnsi="Arial" w:cs="Arial"/>
          <w:sz w:val="24"/>
          <w:szCs w:val="24"/>
        </w:rPr>
        <w:t>.</w:t>
      </w:r>
    </w:p>
    <w:p w:rsidR="006A6C74" w:rsidRPr="009A0ACB" w:rsidRDefault="006A6C74" w:rsidP="006A6C74">
      <w:pPr>
        <w:ind w:left="708"/>
        <w:rPr>
          <w:rFonts w:ascii="Arial" w:hAnsi="Arial" w:cs="Arial"/>
          <w:sz w:val="24"/>
          <w:szCs w:val="24"/>
        </w:rPr>
      </w:pPr>
    </w:p>
    <w:p w:rsidR="001B6F8E" w:rsidRPr="009A0ACB" w:rsidRDefault="001B6F8E" w:rsidP="006A6C74">
      <w:pPr>
        <w:ind w:left="708"/>
        <w:rPr>
          <w:rFonts w:ascii="Arial" w:hAnsi="Arial" w:cs="Arial"/>
        </w:rPr>
      </w:pPr>
    </w:p>
    <w:p w:rsidR="00BF354C" w:rsidRDefault="006A6C74">
      <w:pPr>
        <w:pStyle w:val="Ttulo2"/>
        <w:numPr>
          <w:ilvl w:val="0"/>
          <w:numId w:val="1"/>
        </w:numPr>
        <w:ind w:left="284" w:hanging="284"/>
        <w:rPr>
          <w:ins w:id="15" w:author="PC ELIAS" w:date="2019-10-25T12:43:00Z"/>
          <w:rFonts w:ascii="Arial" w:hAnsi="Arial" w:cs="Arial"/>
          <w:b/>
          <w:bCs/>
        </w:rPr>
        <w:pPrChange w:id="16" w:author="PC ELIAS" w:date="2019-10-25T12:41:00Z">
          <w:pPr/>
        </w:pPrChange>
      </w:pPr>
      <w:r w:rsidRPr="00BF354C">
        <w:rPr>
          <w:rFonts w:ascii="Arial" w:hAnsi="Arial" w:cs="Arial"/>
          <w:b/>
          <w:bCs/>
          <w:rPrChange w:id="17" w:author="PC ELIAS" w:date="2019-10-25T12:32:00Z">
            <w:rPr>
              <w:rFonts w:ascii="Arial" w:hAnsi="Arial" w:cs="Arial"/>
              <w:b/>
              <w:bCs/>
            </w:rPr>
          </w:rPrChange>
        </w:rPr>
        <w:t xml:space="preserve">Requisitos </w:t>
      </w:r>
    </w:p>
    <w:p w:rsidR="003716B2" w:rsidRPr="003716B2" w:rsidRDefault="003716B2">
      <w:pPr>
        <w:rPr>
          <w:ins w:id="18" w:author="PC ELIAS" w:date="2019-10-25T12:28:00Z"/>
          <w:rPrChange w:id="19" w:author="PC ELIAS" w:date="2019-10-25T12:43:00Z">
            <w:rPr>
              <w:ins w:id="20" w:author="PC ELIAS" w:date="2019-10-25T12:28:00Z"/>
              <w:rFonts w:ascii="Arial" w:hAnsi="Arial" w:cs="Arial"/>
              <w:b/>
              <w:bCs/>
            </w:rPr>
          </w:rPrChange>
        </w:rPr>
      </w:pPr>
    </w:p>
    <w:p w:rsidR="003716B2" w:rsidRDefault="0010195A">
      <w:pPr>
        <w:pStyle w:val="Ttulo2"/>
        <w:numPr>
          <w:ilvl w:val="1"/>
          <w:numId w:val="1"/>
        </w:numPr>
        <w:ind w:left="851" w:hanging="425"/>
        <w:rPr>
          <w:ins w:id="21" w:author="PC ELIAS" w:date="2019-10-25T12:43:00Z"/>
          <w:rFonts w:ascii="Arial" w:hAnsi="Arial" w:cs="Arial"/>
          <w:b/>
          <w:bCs/>
        </w:rPr>
        <w:pPrChange w:id="22" w:author="PC ELIAS" w:date="2019-10-25T12:42:00Z">
          <w:pPr/>
        </w:pPrChange>
      </w:pPr>
      <w:ins w:id="23" w:author="PC ELIAS" w:date="2019-10-25T12:28:00Z">
        <w:r>
          <w:rPr>
            <w:rFonts w:ascii="Arial" w:hAnsi="Arial" w:cs="Arial"/>
            <w:b/>
            <w:bCs/>
          </w:rPr>
          <w:t>Requisitos Funcionais.</w:t>
        </w:r>
      </w:ins>
    </w:p>
    <w:p w:rsidR="003716B2" w:rsidRDefault="003716B2">
      <w:pPr>
        <w:rPr>
          <w:ins w:id="24" w:author="PC ELIAS" w:date="2019-10-25T13:17:00Z"/>
        </w:rPr>
      </w:pPr>
    </w:p>
    <w:p w:rsidR="00622F6A" w:rsidRDefault="008E5286">
      <w:pPr>
        <w:spacing w:after="0"/>
        <w:rPr>
          <w:ins w:id="25" w:author="PC ELIAS" w:date="2019-10-25T13:18:00Z"/>
          <w:b/>
          <w:bCs/>
          <w:sz w:val="24"/>
          <w:szCs w:val="24"/>
        </w:rPr>
        <w:pPrChange w:id="26" w:author="PC ELIAS" w:date="2019-10-25T13:18:00Z">
          <w:pPr/>
        </w:pPrChange>
      </w:pPr>
      <w:ins w:id="27" w:author="PC ELIAS" w:date="2019-10-25T13:20:00Z">
        <w:r w:rsidRPr="00622F6A">
          <w:rPr>
            <w:b/>
            <w:bCs/>
            <w:sz w:val="24"/>
            <w:szCs w:val="24"/>
          </w:rPr>
          <w:t>Índice</w:t>
        </w:r>
      </w:ins>
      <w:ins w:id="28" w:author="PC ELIAS" w:date="2019-10-25T13:18:00Z">
        <w:r w:rsidR="00622F6A">
          <w:rPr>
            <w:b/>
            <w:bCs/>
            <w:sz w:val="24"/>
            <w:szCs w:val="24"/>
          </w:rPr>
          <w:t>:</w:t>
        </w:r>
      </w:ins>
    </w:p>
    <w:p w:rsidR="00622F6A" w:rsidRDefault="00622F6A">
      <w:pPr>
        <w:spacing w:after="0"/>
        <w:rPr>
          <w:ins w:id="29" w:author="PC ELIAS" w:date="2019-10-25T13:18:00Z"/>
          <w:b/>
          <w:bCs/>
          <w:sz w:val="24"/>
          <w:szCs w:val="24"/>
        </w:rPr>
        <w:pPrChange w:id="30" w:author="PC ELIAS" w:date="2019-10-25T13:18:00Z">
          <w:pPr/>
        </w:pPrChange>
      </w:pPr>
      <w:ins w:id="31" w:author="PC ELIAS" w:date="2019-10-25T13:18:00Z">
        <w:r>
          <w:t>QtdErro</w:t>
        </w:r>
      </w:ins>
      <w:ins w:id="32" w:author="PC ELIAS" w:date="2019-10-25T13:19:00Z">
        <w:r>
          <w:t xml:space="preserve">: Numero de Teclas Erradas Digitadas em um </w:t>
        </w:r>
      </w:ins>
      <w:ins w:id="33" w:author="PC ELIAS" w:date="2019-10-25T13:20:00Z">
        <w:r w:rsidR="008E5286">
          <w:t>Exercício</w:t>
        </w:r>
      </w:ins>
      <w:ins w:id="34" w:author="PC ELIAS" w:date="2019-10-25T13:21:00Z">
        <w:r w:rsidR="008E5286">
          <w:t>.</w:t>
        </w:r>
      </w:ins>
    </w:p>
    <w:p w:rsidR="00622F6A" w:rsidRDefault="00622F6A">
      <w:pPr>
        <w:spacing w:after="0"/>
        <w:rPr>
          <w:ins w:id="35" w:author="PC ELIAS" w:date="2019-10-25T13:18:00Z"/>
          <w:b/>
          <w:bCs/>
          <w:sz w:val="24"/>
          <w:szCs w:val="24"/>
        </w:rPr>
        <w:pPrChange w:id="36" w:author="PC ELIAS" w:date="2019-10-25T13:21:00Z">
          <w:pPr/>
        </w:pPrChange>
      </w:pPr>
      <w:ins w:id="37" w:author="PC ELIAS" w:date="2019-10-25T13:18:00Z">
        <w:r>
          <w:t>QtdAcertos</w:t>
        </w:r>
      </w:ins>
      <w:ins w:id="38" w:author="PC ELIAS" w:date="2019-10-25T13:19:00Z">
        <w:r>
          <w:t xml:space="preserve">: </w:t>
        </w:r>
      </w:ins>
      <w:ins w:id="39" w:author="PC ELIAS" w:date="2019-10-25T13:20:00Z">
        <w:r w:rsidR="008E5286">
          <w:t>Numero de Teclas Certas Digitadas em um Exercício</w:t>
        </w:r>
      </w:ins>
      <w:ins w:id="40" w:author="PC ELIAS" w:date="2019-10-25T13:21:00Z">
        <w:r w:rsidR="008E5286">
          <w:t>.</w:t>
        </w:r>
      </w:ins>
    </w:p>
    <w:p w:rsidR="00622F6A" w:rsidRDefault="00622F6A">
      <w:pPr>
        <w:spacing w:after="0"/>
        <w:rPr>
          <w:ins w:id="41" w:author="PC ELIAS" w:date="2019-10-25T13:18:00Z"/>
        </w:rPr>
        <w:pPrChange w:id="42" w:author="PC ELIAS" w:date="2019-10-25T13:21:00Z">
          <w:pPr/>
        </w:pPrChange>
      </w:pPr>
      <w:ins w:id="43" w:author="PC ELIAS" w:date="2019-10-25T13:18:00Z">
        <w:r>
          <w:t>TotDuracao</w:t>
        </w:r>
      </w:ins>
      <w:ins w:id="44" w:author="PC ELIAS" w:date="2019-10-25T13:19:00Z">
        <w:r>
          <w:t>:</w:t>
        </w:r>
      </w:ins>
      <w:ins w:id="45" w:author="PC ELIAS" w:date="2019-10-25T13:20:00Z">
        <w:r w:rsidR="008E5286">
          <w:t xml:space="preserve"> Tem em </w:t>
        </w:r>
        <w:r w:rsidR="008E5286" w:rsidRPr="008E5286">
          <w:rPr>
            <w:b/>
            <w:bCs/>
            <w:u w:val="single"/>
            <w:rPrChange w:id="46" w:author="PC ELIAS" w:date="2019-10-25T13:20:00Z">
              <w:rPr/>
            </w:rPrChange>
          </w:rPr>
          <w:t>minuto</w:t>
        </w:r>
        <w:r w:rsidR="008E5286">
          <w:t xml:space="preserve"> da dura</w:t>
        </w:r>
      </w:ins>
      <w:ins w:id="47" w:author="PC ELIAS" w:date="2019-10-25T13:21:00Z">
        <w:r w:rsidR="008E5286">
          <w:t>ção de uma exercício.</w:t>
        </w:r>
      </w:ins>
    </w:p>
    <w:p w:rsidR="00622F6A" w:rsidRDefault="00622F6A">
      <w:pPr>
        <w:spacing w:after="0"/>
        <w:rPr>
          <w:ins w:id="48" w:author="PC ELIAS" w:date="2019-10-25T13:18:00Z"/>
        </w:rPr>
        <w:pPrChange w:id="49" w:author="PC ELIAS" w:date="2019-10-25T13:23:00Z">
          <w:pPr/>
        </w:pPrChange>
      </w:pPr>
      <w:ins w:id="50" w:author="PC ELIAS" w:date="2019-10-25T13:18:00Z">
        <w:r>
          <w:t>NtotDigi</w:t>
        </w:r>
        <w:r w:rsidR="008E5286">
          <w:t>t</w:t>
        </w:r>
        <w:r>
          <w:t>os</w:t>
        </w:r>
      </w:ins>
      <w:ins w:id="51" w:author="PC ELIAS" w:date="2019-10-25T13:19:00Z">
        <w:r>
          <w:t xml:space="preserve">: </w:t>
        </w:r>
      </w:ins>
      <w:ins w:id="52" w:author="PC ELIAS" w:date="2019-10-25T13:21:00Z">
        <w:r w:rsidR="008E5286">
          <w:t xml:space="preserve">Total de Teclas, certas e erradas, digitadas em um </w:t>
        </w:r>
      </w:ins>
      <w:ins w:id="53" w:author="PC ELIAS" w:date="2019-10-25T13:22:00Z">
        <w:r w:rsidR="008E5286">
          <w:t>exercício</w:t>
        </w:r>
      </w:ins>
      <w:ins w:id="54" w:author="PC ELIAS" w:date="2019-10-25T13:21:00Z">
        <w:r w:rsidR="008E5286">
          <w:t>.</w:t>
        </w:r>
      </w:ins>
    </w:p>
    <w:p w:rsidR="00622F6A" w:rsidRDefault="00622F6A">
      <w:pPr>
        <w:spacing w:after="0"/>
        <w:rPr>
          <w:ins w:id="55" w:author="PC ELIAS" w:date="2019-10-25T13:18:00Z"/>
        </w:rPr>
        <w:pPrChange w:id="56" w:author="PC ELIAS" w:date="2019-10-25T13:18:00Z">
          <w:pPr/>
        </w:pPrChange>
      </w:pPr>
    </w:p>
    <w:p w:rsidR="00521DD2" w:rsidRPr="00521DD2" w:rsidRDefault="00521DD2">
      <w:pPr>
        <w:spacing w:before="240" w:after="0"/>
        <w:rPr>
          <w:ins w:id="57" w:author="PC ELIAS" w:date="2019-10-25T13:04:00Z"/>
          <w:b/>
          <w:bCs/>
          <w:sz w:val="24"/>
          <w:szCs w:val="24"/>
          <w:rPrChange w:id="58" w:author="PC ELIAS" w:date="2019-10-25T13:04:00Z">
            <w:rPr>
              <w:ins w:id="59" w:author="PC ELIAS" w:date="2019-10-25T13:04:00Z"/>
            </w:rPr>
          </w:rPrChange>
        </w:rPr>
        <w:pPrChange w:id="60" w:author="PC ELIAS" w:date="2019-10-25T13:18:00Z">
          <w:pPr/>
        </w:pPrChange>
      </w:pPr>
      <w:ins w:id="61" w:author="PC ELIAS" w:date="2019-10-25T13:04:00Z">
        <w:r w:rsidRPr="00521DD2">
          <w:rPr>
            <w:b/>
            <w:bCs/>
            <w:sz w:val="24"/>
            <w:szCs w:val="24"/>
            <w:rPrChange w:id="62" w:author="PC ELIAS" w:date="2019-10-25T13:04:00Z">
              <w:rPr/>
            </w:rPrChange>
          </w:rPr>
          <w:t xml:space="preserve">Formula para Obter a porcentagem de </w:t>
        </w:r>
      </w:ins>
      <w:ins w:id="63" w:author="PC ELIAS" w:date="2019-10-25T13:06:00Z">
        <w:r>
          <w:rPr>
            <w:b/>
            <w:bCs/>
            <w:sz w:val="24"/>
            <w:szCs w:val="24"/>
          </w:rPr>
          <w:t xml:space="preserve">Erros e </w:t>
        </w:r>
      </w:ins>
      <w:ins w:id="64" w:author="PC ELIAS" w:date="2019-10-25T13:04:00Z">
        <w:r w:rsidRPr="00521DD2">
          <w:rPr>
            <w:b/>
            <w:bCs/>
            <w:sz w:val="24"/>
            <w:szCs w:val="24"/>
            <w:rPrChange w:id="65" w:author="PC ELIAS" w:date="2019-10-25T13:04:00Z">
              <w:rPr/>
            </w:rPrChange>
          </w:rPr>
          <w:t>Acertos:</w:t>
        </w:r>
      </w:ins>
    </w:p>
    <w:p w:rsidR="00521DD2" w:rsidRDefault="00521DD2">
      <w:pPr>
        <w:spacing w:after="0"/>
        <w:rPr>
          <w:ins w:id="66" w:author="PC ELIAS" w:date="2019-10-25T13:06:00Z"/>
        </w:rPr>
        <w:pPrChange w:id="67" w:author="PC ELIAS" w:date="2019-10-25T13:07:00Z">
          <w:pPr/>
        </w:pPrChange>
      </w:pPr>
      <w:ins w:id="68" w:author="PC ELIAS" w:date="2019-10-25T13:04:00Z">
        <w:r>
          <w:tab/>
          <w:t>percen</w:t>
        </w:r>
      </w:ins>
      <w:ins w:id="69" w:author="PC ELIAS" w:date="2019-10-25T13:05:00Z">
        <w:r>
          <w:t>t</w:t>
        </w:r>
      </w:ins>
      <w:ins w:id="70" w:author="PC ELIAS" w:date="2019-10-25T13:06:00Z">
        <w:r>
          <w:t>Erro</w:t>
        </w:r>
      </w:ins>
      <w:ins w:id="71" w:author="PC ELIAS" w:date="2019-10-25T13:05:00Z">
        <w:r>
          <w:t xml:space="preserve"> = </w:t>
        </w:r>
      </w:ins>
      <w:ins w:id="72" w:author="PC ELIAS" w:date="2019-10-25T13:07:00Z">
        <w:r>
          <w:t>Qtd</w:t>
        </w:r>
      </w:ins>
      <w:ins w:id="73" w:author="PC ELIAS" w:date="2019-10-25T13:05:00Z">
        <w:r>
          <w:t>Erro*100/</w:t>
        </w:r>
      </w:ins>
      <w:ins w:id="74" w:author="PC ELIAS" w:date="2019-10-25T13:07:00Z">
        <w:r>
          <w:t>NtotDigitados</w:t>
        </w:r>
      </w:ins>
    </w:p>
    <w:p w:rsidR="00521DD2" w:rsidRDefault="00521DD2">
      <w:pPr>
        <w:spacing w:after="0"/>
        <w:rPr>
          <w:ins w:id="75" w:author="PC ELIAS" w:date="2019-10-25T13:08:00Z"/>
        </w:rPr>
        <w:pPrChange w:id="76" w:author="PC ELIAS" w:date="2019-10-25T13:08:00Z">
          <w:pPr/>
        </w:pPrChange>
      </w:pPr>
      <w:ins w:id="77" w:author="PC ELIAS" w:date="2019-10-25T13:06:00Z">
        <w:r>
          <w:tab/>
        </w:r>
      </w:ins>
      <w:ins w:id="78" w:author="PC ELIAS" w:date="2019-10-25T13:07:00Z">
        <w:r>
          <w:t>percent</w:t>
        </w:r>
      </w:ins>
      <w:ins w:id="79" w:author="PC ELIAS" w:date="2019-10-25T13:08:00Z">
        <w:r>
          <w:t>Acerto</w:t>
        </w:r>
      </w:ins>
      <w:ins w:id="80" w:author="PC ELIAS" w:date="2019-10-25T13:07:00Z">
        <w:r>
          <w:t xml:space="preserve"> = </w:t>
        </w:r>
      </w:ins>
      <w:ins w:id="81" w:author="PC ELIAS" w:date="2019-10-25T13:08:00Z">
        <w:r>
          <w:t>Qtd</w:t>
        </w:r>
      </w:ins>
      <w:ins w:id="82" w:author="PC ELIAS" w:date="2019-10-25T13:07:00Z">
        <w:r>
          <w:t>Acertos*100/NtotDigitados</w:t>
        </w:r>
      </w:ins>
    </w:p>
    <w:p w:rsidR="00521DD2" w:rsidRPr="00521DD2" w:rsidRDefault="00521DD2">
      <w:pPr>
        <w:spacing w:after="0"/>
        <w:rPr>
          <w:ins w:id="83" w:author="PC ELIAS" w:date="2019-10-25T13:08:00Z"/>
          <w:b/>
          <w:sz w:val="24"/>
          <w:szCs w:val="24"/>
          <w:rPrChange w:id="84" w:author="PC ELIAS" w:date="2019-10-25T13:09:00Z">
            <w:rPr>
              <w:ins w:id="85" w:author="PC ELIAS" w:date="2019-10-25T13:08:00Z"/>
            </w:rPr>
          </w:rPrChange>
        </w:rPr>
        <w:pPrChange w:id="86" w:author="PC ELIAS" w:date="2019-10-25T13:08:00Z">
          <w:pPr/>
        </w:pPrChange>
      </w:pPr>
    </w:p>
    <w:p w:rsidR="00521DD2" w:rsidRPr="00521DD2" w:rsidRDefault="00521DD2">
      <w:pPr>
        <w:spacing w:after="0"/>
        <w:rPr>
          <w:ins w:id="87" w:author="PC ELIAS" w:date="2019-10-25T13:03:00Z"/>
          <w:b/>
          <w:sz w:val="24"/>
          <w:szCs w:val="24"/>
          <w:rPrChange w:id="88" w:author="PC ELIAS" w:date="2019-10-25T13:09:00Z">
            <w:rPr>
              <w:ins w:id="89" w:author="PC ELIAS" w:date="2019-10-25T13:03:00Z"/>
            </w:rPr>
          </w:rPrChange>
        </w:rPr>
        <w:pPrChange w:id="90" w:author="PC ELIAS" w:date="2019-10-25T13:08:00Z">
          <w:pPr/>
        </w:pPrChange>
      </w:pPr>
      <w:ins w:id="91" w:author="PC ELIAS" w:date="2019-10-25T13:08:00Z">
        <w:r w:rsidRPr="00521DD2">
          <w:rPr>
            <w:b/>
            <w:sz w:val="24"/>
            <w:szCs w:val="24"/>
            <w:rPrChange w:id="92" w:author="PC ELIAS" w:date="2019-10-25T13:09:00Z">
              <w:rPr/>
            </w:rPrChange>
          </w:rPr>
          <w:t>Formula para Obter a Precis</w:t>
        </w:r>
      </w:ins>
      <w:ins w:id="93" w:author="PC ELIAS" w:date="2019-10-25T13:09:00Z">
        <w:r w:rsidRPr="00521DD2">
          <w:rPr>
            <w:b/>
            <w:sz w:val="24"/>
            <w:szCs w:val="24"/>
            <w:rPrChange w:id="94" w:author="PC ELIAS" w:date="2019-10-25T13:09:00Z">
              <w:rPr/>
            </w:rPrChange>
          </w:rPr>
          <w:t>ão (</w:t>
        </w:r>
      </w:ins>
      <w:ins w:id="95" w:author="PC ELIAS" w:date="2019-10-25T13:08:00Z">
        <w:r w:rsidR="008E5286">
          <w:rPr>
            <w:b/>
            <w:sz w:val="24"/>
            <w:szCs w:val="24"/>
          </w:rPr>
          <w:t>Acur</w:t>
        </w:r>
      </w:ins>
      <w:ins w:id="96" w:author="PC ELIAS" w:date="2019-10-25T13:22:00Z">
        <w:r w:rsidR="008E5286">
          <w:rPr>
            <w:b/>
            <w:sz w:val="24"/>
            <w:szCs w:val="24"/>
          </w:rPr>
          <w:t>ácia</w:t>
        </w:r>
      </w:ins>
      <w:ins w:id="97" w:author="PC ELIAS" w:date="2019-10-25T13:09:00Z">
        <w:r w:rsidRPr="00521DD2">
          <w:rPr>
            <w:b/>
            <w:sz w:val="24"/>
            <w:szCs w:val="24"/>
            <w:rPrChange w:id="98" w:author="PC ELIAS" w:date="2019-10-25T13:09:00Z">
              <w:rPr/>
            </w:rPrChange>
          </w:rPr>
          <w:t>):</w:t>
        </w:r>
      </w:ins>
    </w:p>
    <w:p w:rsidR="00622F6A" w:rsidRDefault="00622F6A">
      <w:pPr>
        <w:rPr>
          <w:ins w:id="99" w:author="PC ELIAS" w:date="2019-10-25T13:13:00Z"/>
        </w:rPr>
      </w:pPr>
      <w:ins w:id="100" w:author="PC ELIAS" w:date="2019-10-25T13:12:00Z">
        <w:r>
          <w:tab/>
          <w:t>percentPrecisao = QtdAcetos*100/NtotDigitos</w:t>
        </w:r>
      </w:ins>
    </w:p>
    <w:p w:rsidR="00622F6A" w:rsidRDefault="00622F6A">
      <w:pPr>
        <w:rPr>
          <w:ins w:id="101" w:author="PC ELIAS" w:date="2019-10-25T13:13:00Z"/>
        </w:rPr>
      </w:pPr>
    </w:p>
    <w:p w:rsidR="00521DD2" w:rsidRPr="00622F6A" w:rsidRDefault="00622F6A">
      <w:pPr>
        <w:spacing w:after="0"/>
        <w:rPr>
          <w:ins w:id="102" w:author="PC ELIAS" w:date="2019-10-25T13:12:00Z"/>
          <w:b/>
          <w:bCs/>
          <w:rPrChange w:id="103" w:author="PC ELIAS" w:date="2019-10-25T13:13:00Z">
            <w:rPr>
              <w:ins w:id="104" w:author="PC ELIAS" w:date="2019-10-25T13:12:00Z"/>
            </w:rPr>
          </w:rPrChange>
        </w:rPr>
        <w:pPrChange w:id="105" w:author="PC ELIAS" w:date="2019-10-25T13:15:00Z">
          <w:pPr/>
        </w:pPrChange>
      </w:pPr>
      <w:ins w:id="106" w:author="PC ELIAS" w:date="2019-10-25T13:13:00Z">
        <w:r w:rsidRPr="00622F6A">
          <w:rPr>
            <w:b/>
            <w:bCs/>
            <w:sz w:val="24"/>
            <w:szCs w:val="24"/>
            <w:rPrChange w:id="107" w:author="PC ELIAS" w:date="2019-10-25T13:14:00Z">
              <w:rPr/>
            </w:rPrChange>
          </w:rPr>
          <w:t>Formula para Obter WPM (</w:t>
        </w:r>
        <w:r>
          <w:rPr>
            <w:b/>
            <w:bCs/>
            <w:i/>
            <w:iCs/>
            <w:sz w:val="24"/>
            <w:szCs w:val="24"/>
          </w:rPr>
          <w:t>W</w:t>
        </w:r>
      </w:ins>
      <w:ins w:id="108" w:author="PC ELIAS" w:date="2019-10-25T13:15:00Z">
        <w:r>
          <w:rPr>
            <w:b/>
            <w:bCs/>
            <w:i/>
            <w:iCs/>
            <w:sz w:val="24"/>
            <w:szCs w:val="24"/>
          </w:rPr>
          <w:t>r</w:t>
        </w:r>
      </w:ins>
      <w:ins w:id="109" w:author="PC ELIAS" w:date="2019-10-25T13:14:00Z">
        <w:r>
          <w:rPr>
            <w:b/>
            <w:bCs/>
            <w:i/>
            <w:iCs/>
            <w:sz w:val="24"/>
            <w:szCs w:val="24"/>
          </w:rPr>
          <w:t>i</w:t>
        </w:r>
      </w:ins>
      <w:ins w:id="110" w:author="PC ELIAS" w:date="2019-10-25T13:15:00Z">
        <w:r>
          <w:rPr>
            <w:b/>
            <w:bCs/>
            <w:i/>
            <w:iCs/>
            <w:sz w:val="24"/>
            <w:szCs w:val="24"/>
          </w:rPr>
          <w:t>te</w:t>
        </w:r>
      </w:ins>
      <w:ins w:id="111" w:author="PC ELIAS" w:date="2019-10-25T13:13:00Z">
        <w:r w:rsidRPr="00622F6A">
          <w:rPr>
            <w:b/>
            <w:bCs/>
            <w:i/>
            <w:iCs/>
            <w:sz w:val="24"/>
            <w:szCs w:val="24"/>
            <w:rPrChange w:id="112" w:author="PC ELIAS" w:date="2019-10-25T13:14:00Z">
              <w:rPr/>
            </w:rPrChange>
          </w:rPr>
          <w:t xml:space="preserve"> per Minute</w:t>
        </w:r>
      </w:ins>
      <w:ins w:id="113" w:author="PC ELIAS" w:date="2019-10-25T13:14:00Z">
        <w:r>
          <w:rPr>
            <w:b/>
            <w:bCs/>
            <w:sz w:val="24"/>
            <w:szCs w:val="24"/>
          </w:rPr>
          <w:t xml:space="preserve"> – Palavras por Minuto</w:t>
        </w:r>
      </w:ins>
      <w:ins w:id="114" w:author="PC ELIAS" w:date="2019-10-25T13:13:00Z">
        <w:r w:rsidRPr="00622F6A">
          <w:rPr>
            <w:b/>
            <w:bCs/>
            <w:sz w:val="24"/>
            <w:szCs w:val="24"/>
            <w:rPrChange w:id="115" w:author="PC ELIAS" w:date="2019-10-25T13:14:00Z">
              <w:rPr/>
            </w:rPrChange>
          </w:rPr>
          <w:t>):</w:t>
        </w:r>
      </w:ins>
      <w:ins w:id="116" w:author="PC ELIAS" w:date="2019-10-25T13:09:00Z">
        <w:r w:rsidR="00521DD2" w:rsidRPr="00622F6A">
          <w:rPr>
            <w:b/>
            <w:bCs/>
            <w:rPrChange w:id="117" w:author="PC ELIAS" w:date="2019-10-25T13:13:00Z">
              <w:rPr/>
            </w:rPrChange>
          </w:rPr>
          <w:tab/>
        </w:r>
      </w:ins>
    </w:p>
    <w:p w:rsidR="00622F6A" w:rsidRDefault="00622F6A">
      <w:pPr>
        <w:rPr>
          <w:ins w:id="118" w:author="PC ELIAS" w:date="2019-12-06T02:39:00Z"/>
        </w:rPr>
      </w:pPr>
      <w:ins w:id="119" w:author="PC ELIAS" w:date="2019-10-25T13:14:00Z">
        <w:r>
          <w:tab/>
        </w:r>
      </w:ins>
      <w:ins w:id="120" w:author="PC ELIAS" w:date="2019-10-25T13:15:00Z">
        <w:r>
          <w:t xml:space="preserve">WPM = </w:t>
        </w:r>
        <w:proofErr w:type="spellStart"/>
        <w:r>
          <w:t>NtotDig</w:t>
        </w:r>
      </w:ins>
      <w:ins w:id="121" w:author="PC ELIAS" w:date="2019-10-25T13:16:00Z">
        <w:r>
          <w:t>i</w:t>
        </w:r>
      </w:ins>
      <w:ins w:id="122" w:author="PC ELIAS" w:date="2019-10-25T13:15:00Z">
        <w:r>
          <w:t>tados</w:t>
        </w:r>
      </w:ins>
      <w:proofErr w:type="spellEnd"/>
      <w:ins w:id="123" w:author="PC ELIAS" w:date="2019-10-25T13:16:00Z">
        <w:r>
          <w:t>/</w:t>
        </w:r>
      </w:ins>
      <w:proofErr w:type="spellStart"/>
      <w:ins w:id="124" w:author="PC ELIAS" w:date="2019-10-25T13:17:00Z">
        <w:r>
          <w:t>TotDuracao</w:t>
        </w:r>
      </w:ins>
      <w:proofErr w:type="spellEnd"/>
    </w:p>
    <w:p w:rsidR="00B46304" w:rsidRDefault="00B46304" w:rsidP="00B46304">
      <w:pPr>
        <w:rPr>
          <w:ins w:id="125" w:author="PC ELIAS" w:date="2019-12-06T02:40:00Z"/>
        </w:rPr>
        <w:pPrChange w:id="126" w:author="PC ELIAS" w:date="2019-12-06T02:40:00Z">
          <w:pPr/>
        </w:pPrChange>
      </w:pPr>
      <w:ins w:id="127" w:author="PC ELIAS" w:date="2019-12-06T02:39:00Z">
        <w:r>
          <w:tab/>
        </w:r>
      </w:ins>
      <w:ins w:id="128" w:author="PC ELIAS" w:date="2019-12-06T02:40:00Z">
        <w:r>
          <w:t>10/60</w:t>
        </w:r>
      </w:ins>
    </w:p>
    <w:p w:rsidR="00B46304" w:rsidRDefault="00B46304" w:rsidP="00B46304">
      <w:pPr>
        <w:rPr>
          <w:ins w:id="129" w:author="PC ELIAS" w:date="2019-10-25T13:14:00Z"/>
        </w:rPr>
        <w:pPrChange w:id="130" w:author="PC ELIAS" w:date="2019-12-06T02:40:00Z">
          <w:pPr/>
        </w:pPrChange>
      </w:pPr>
      <w:ins w:id="131" w:author="PC ELIAS" w:date="2019-12-06T02:40:00Z">
        <w:r>
          <w:lastRenderedPageBreak/>
          <w:t>5/30</w:t>
        </w:r>
      </w:ins>
      <w:bookmarkStart w:id="132" w:name="_GoBack"/>
      <w:bookmarkEnd w:id="132"/>
    </w:p>
    <w:p w:rsidR="00622F6A" w:rsidRPr="003716B2" w:rsidRDefault="00622F6A">
      <w:pPr>
        <w:rPr>
          <w:ins w:id="133" w:author="PC ELIAS" w:date="2019-10-25T12:42:00Z"/>
          <w:rPrChange w:id="134" w:author="PC ELIAS" w:date="2019-10-25T12:43:00Z">
            <w:rPr>
              <w:ins w:id="135" w:author="PC ELIAS" w:date="2019-10-25T12:42:00Z"/>
              <w:rFonts w:ascii="Arial" w:hAnsi="Arial" w:cs="Arial"/>
              <w:b/>
              <w:bCs/>
            </w:rPr>
          </w:rPrChange>
        </w:rPr>
      </w:pPr>
    </w:p>
    <w:p w:rsidR="006A6C74" w:rsidRPr="003716B2" w:rsidDel="0010195A" w:rsidRDefault="003716B2">
      <w:pPr>
        <w:pStyle w:val="Ttulo2"/>
        <w:ind w:firstLine="708"/>
        <w:rPr>
          <w:del w:id="136" w:author="PC ELIAS" w:date="2019-10-25T12:27:00Z"/>
          <w:rFonts w:ascii="Arial" w:hAnsi="Arial" w:cs="Arial"/>
          <w:b/>
          <w:bCs/>
          <w:sz w:val="24"/>
          <w:szCs w:val="24"/>
          <w:rPrChange w:id="137" w:author="PC ELIAS" w:date="2019-10-25T12:43:00Z">
            <w:rPr>
              <w:del w:id="138" w:author="PC ELIAS" w:date="2019-10-25T12:27:00Z"/>
              <w:rFonts w:ascii="Arial" w:hAnsi="Arial" w:cs="Arial"/>
              <w:b/>
              <w:bCs/>
            </w:rPr>
          </w:rPrChange>
        </w:rPr>
        <w:pPrChange w:id="139" w:author="PC ELIAS" w:date="2019-10-25T12:43:00Z">
          <w:pPr>
            <w:pStyle w:val="Ttulo2"/>
            <w:numPr>
              <w:numId w:val="1"/>
            </w:numPr>
            <w:ind w:left="720" w:hanging="360"/>
          </w:pPr>
        </w:pPrChange>
      </w:pPr>
      <w:ins w:id="140" w:author="PC ELIAS" w:date="2019-10-25T12:42:00Z">
        <w:r>
          <w:rPr>
            <w:rFonts w:ascii="Arial" w:hAnsi="Arial" w:cs="Arial"/>
            <w:b/>
            <w:bCs/>
            <w:sz w:val="24"/>
            <w:szCs w:val="24"/>
          </w:rPr>
          <w:t>2.1.1</w:t>
        </w:r>
      </w:ins>
      <w:del w:id="141" w:author="PC ELIAS" w:date="2019-10-25T12:27:00Z">
        <w:r w:rsidR="006A6C74" w:rsidRPr="0010195A" w:rsidDel="0010195A">
          <w:rPr>
            <w:rFonts w:ascii="Arial" w:hAnsi="Arial" w:cs="Arial"/>
            <w:b/>
            <w:bCs/>
          </w:rPr>
          <w:delText>funcionais</w:delText>
        </w:r>
      </w:del>
    </w:p>
    <w:p w:rsidR="00253ABD" w:rsidRPr="00253ABD" w:rsidDel="0010195A" w:rsidRDefault="00253ABD">
      <w:pPr>
        <w:pStyle w:val="Ttulo2"/>
        <w:rPr>
          <w:del w:id="142" w:author="PC ELIAS" w:date="2019-10-25T12:28:00Z"/>
        </w:rPr>
        <w:pPrChange w:id="143" w:author="PC ELIAS" w:date="2019-10-25T12:43:00Z">
          <w:pPr/>
        </w:pPrChange>
      </w:pPr>
    </w:p>
    <w:p w:rsidR="006A6C74" w:rsidRDefault="003716B2">
      <w:pPr>
        <w:ind w:firstLine="708"/>
        <w:rPr>
          <w:rFonts w:ascii="Arial" w:hAnsi="Arial" w:cs="Arial"/>
          <w:b/>
          <w:bCs/>
          <w:sz w:val="24"/>
          <w:szCs w:val="24"/>
        </w:rPr>
        <w:pPrChange w:id="144" w:author="PC ELIAS" w:date="2019-10-25T12:28:00Z">
          <w:pPr/>
        </w:pPrChange>
      </w:pPr>
      <w:ins w:id="145" w:author="PC ELIAS" w:date="2019-10-25T12:40:00Z">
        <w:r>
          <w:rPr>
            <w:rFonts w:ascii="Arial" w:hAnsi="Arial" w:cs="Arial"/>
            <w:b/>
            <w:bCs/>
            <w:sz w:val="24"/>
            <w:szCs w:val="24"/>
          </w:rPr>
          <w:t xml:space="preserve"> </w:t>
        </w:r>
      </w:ins>
      <w:r w:rsidR="00253ABD" w:rsidRPr="00253ABD">
        <w:rPr>
          <w:rFonts w:ascii="Arial" w:hAnsi="Arial" w:cs="Arial"/>
          <w:b/>
          <w:bCs/>
          <w:sz w:val="24"/>
          <w:szCs w:val="24"/>
        </w:rPr>
        <w:t xml:space="preserve">Modo </w:t>
      </w:r>
      <w:ins w:id="146" w:author="PC ELIAS" w:date="2019-10-25T13:02:00Z">
        <w:r w:rsidR="00521DD2">
          <w:rPr>
            <w:rFonts w:ascii="Arial" w:hAnsi="Arial" w:cs="Arial"/>
            <w:b/>
            <w:bCs/>
            <w:sz w:val="24"/>
            <w:szCs w:val="24"/>
          </w:rPr>
          <w:t>T</w:t>
        </w:r>
      </w:ins>
      <w:del w:id="147" w:author="PC ELIAS" w:date="2019-10-25T13:02:00Z">
        <w:r w:rsidR="00253ABD" w:rsidRPr="00253ABD" w:rsidDel="00521DD2">
          <w:rPr>
            <w:rFonts w:ascii="Arial" w:hAnsi="Arial" w:cs="Arial"/>
            <w:b/>
            <w:bCs/>
            <w:sz w:val="24"/>
            <w:szCs w:val="24"/>
          </w:rPr>
          <w:delText>t</w:delText>
        </w:r>
      </w:del>
      <w:r w:rsidR="00253ABD" w:rsidRPr="00253ABD">
        <w:rPr>
          <w:rFonts w:ascii="Arial" w:hAnsi="Arial" w:cs="Arial"/>
          <w:b/>
          <w:bCs/>
          <w:sz w:val="24"/>
          <w:szCs w:val="24"/>
        </w:rPr>
        <w:t>reino de digitação:</w:t>
      </w:r>
    </w:p>
    <w:p w:rsidR="00253ABD" w:rsidRPr="00253ABD" w:rsidRDefault="003716B2" w:rsidP="00924864">
      <w:pPr>
        <w:rPr>
          <w:rFonts w:ascii="Arial" w:hAnsi="Arial" w:cs="Arial"/>
          <w:sz w:val="24"/>
          <w:szCs w:val="24"/>
        </w:rPr>
      </w:pPr>
      <w:ins w:id="148" w:author="PC ELIAS" w:date="2019-10-25T12:48:00Z">
        <w:r>
          <w:rPr>
            <w:rFonts w:ascii="Arial" w:hAnsi="Arial" w:cs="Arial"/>
            <w:b/>
            <w:bCs/>
            <w:sz w:val="24"/>
            <w:szCs w:val="24"/>
          </w:rPr>
          <w:t>Requisitos Gerais:</w:t>
        </w:r>
      </w:ins>
      <w:del w:id="149" w:author="PC ELIAS" w:date="2019-10-25T12:48:00Z">
        <w:r w:rsidR="00253ABD" w:rsidDel="003716B2">
          <w:rPr>
            <w:rFonts w:ascii="Arial" w:hAnsi="Arial" w:cs="Arial"/>
            <w:b/>
            <w:bCs/>
            <w:sz w:val="24"/>
            <w:szCs w:val="24"/>
          </w:rPr>
          <w:tab/>
        </w:r>
      </w:del>
      <w:moveFromRangeStart w:id="150" w:author="PC ELIAS" w:date="2019-10-25T12:19:00Z" w:name="move22898359"/>
      <w:moveFrom w:id="151" w:author="PC ELIAS" w:date="2019-10-25T12:19:00Z">
        <w:r w:rsidR="00253ABD" w:rsidDel="00924864">
          <w:rPr>
            <w:rFonts w:ascii="Arial" w:hAnsi="Arial" w:cs="Arial"/>
            <w:sz w:val="24"/>
            <w:szCs w:val="24"/>
          </w:rPr>
          <w:t xml:space="preserve">O programa deve analisar cada </w:t>
        </w:r>
        <w:r w:rsidR="00AF4EDE" w:rsidDel="00924864">
          <w:rPr>
            <w:rFonts w:ascii="Arial" w:hAnsi="Arial" w:cs="Arial"/>
            <w:sz w:val="24"/>
            <w:szCs w:val="24"/>
          </w:rPr>
          <w:t>tecla</w:t>
        </w:r>
        <w:r w:rsidR="00253ABD" w:rsidDel="00924864">
          <w:rPr>
            <w:rFonts w:ascii="Arial" w:hAnsi="Arial" w:cs="Arial"/>
            <w:sz w:val="24"/>
            <w:szCs w:val="24"/>
          </w:rPr>
          <w:t xml:space="preserve"> digitada</w:t>
        </w:r>
        <w:r w:rsidR="00AF4EDE" w:rsidDel="00924864">
          <w:rPr>
            <w:rFonts w:ascii="Arial" w:hAnsi="Arial" w:cs="Arial"/>
            <w:sz w:val="24"/>
            <w:szCs w:val="24"/>
          </w:rPr>
          <w:t xml:space="preserve"> </w:t>
        </w:r>
        <w:r w:rsidR="00253ABD" w:rsidDel="00924864">
          <w:rPr>
            <w:rFonts w:ascii="Arial" w:hAnsi="Arial" w:cs="Arial"/>
            <w:sz w:val="24"/>
            <w:szCs w:val="24"/>
          </w:rPr>
          <w:t>dando retorno se está correta ou não.</w:t>
        </w:r>
      </w:moveFrom>
      <w:moveFromRangeEnd w:id="15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05"/>
        <w:gridCol w:w="1207"/>
        <w:gridCol w:w="926"/>
        <w:gridCol w:w="5056"/>
        <w:tblGridChange w:id="152">
          <w:tblGrid>
            <w:gridCol w:w="113"/>
            <w:gridCol w:w="1192"/>
            <w:gridCol w:w="113"/>
            <w:gridCol w:w="776"/>
            <w:gridCol w:w="431"/>
            <w:gridCol w:w="495"/>
            <w:gridCol w:w="431"/>
            <w:gridCol w:w="4943"/>
            <w:gridCol w:w="113"/>
          </w:tblGrid>
        </w:tblGridChange>
      </w:tblGrid>
      <w:tr w:rsidR="00924864" w:rsidTr="00167D06">
        <w:trPr>
          <w:ins w:id="153" w:author="PC ELIAS" w:date="2019-10-25T12:18:00Z"/>
        </w:trPr>
        <w:tc>
          <w:tcPr>
            <w:tcW w:w="1305" w:type="dxa"/>
            <w:vAlign w:val="center"/>
          </w:tcPr>
          <w:p w:rsidR="00924864" w:rsidRPr="003343EE" w:rsidRDefault="00924864" w:rsidP="00167D06">
            <w:pPr>
              <w:rPr>
                <w:ins w:id="154" w:author="PC ELIAS" w:date="2019-10-25T12:18:00Z"/>
                <w:rFonts w:ascii="Arial" w:hAnsi="Arial" w:cs="Arial"/>
                <w:b/>
                <w:bCs/>
                <w:u w:val="single"/>
              </w:rPr>
            </w:pPr>
            <w:ins w:id="155" w:author="PC ELIAS" w:date="2019-10-25T12:18:00Z">
              <w:r>
                <w:rPr>
                  <w:rFonts w:ascii="Arial" w:hAnsi="Arial" w:cs="Arial"/>
                  <w:b/>
                  <w:bCs/>
                </w:rPr>
                <w:t>Prioridade</w:t>
              </w:r>
            </w:ins>
          </w:p>
        </w:tc>
        <w:tc>
          <w:tcPr>
            <w:tcW w:w="813" w:type="dxa"/>
            <w:vAlign w:val="center"/>
          </w:tcPr>
          <w:p w:rsidR="00924864" w:rsidRDefault="00924864" w:rsidP="00167D06">
            <w:pPr>
              <w:rPr>
                <w:ins w:id="156" w:author="PC ELIAS" w:date="2019-10-25T12:18:00Z"/>
                <w:rFonts w:ascii="Arial" w:hAnsi="Arial" w:cs="Arial"/>
                <w:b/>
                <w:bCs/>
              </w:rPr>
            </w:pPr>
            <w:ins w:id="157" w:author="PC ELIAS" w:date="2019-10-25T12:18:00Z">
              <w:r>
                <w:rPr>
                  <w:rFonts w:ascii="Arial" w:hAnsi="Arial" w:cs="Arial"/>
                  <w:b/>
                  <w:bCs/>
                </w:rPr>
                <w:t>Status</w:t>
              </w:r>
            </w:ins>
          </w:p>
        </w:tc>
        <w:tc>
          <w:tcPr>
            <w:tcW w:w="926" w:type="dxa"/>
            <w:vAlign w:val="center"/>
          </w:tcPr>
          <w:p w:rsidR="00924864" w:rsidRDefault="00924864" w:rsidP="00167D06">
            <w:pPr>
              <w:rPr>
                <w:ins w:id="158" w:author="PC ELIAS" w:date="2019-10-25T12:18:00Z"/>
                <w:rFonts w:ascii="Arial" w:hAnsi="Arial" w:cs="Arial"/>
                <w:b/>
                <w:bCs/>
              </w:rPr>
            </w:pPr>
            <w:ins w:id="159" w:author="PC ELIAS" w:date="2019-10-25T12:18:00Z">
              <w:r>
                <w:rPr>
                  <w:rFonts w:ascii="Arial" w:hAnsi="Arial" w:cs="Arial"/>
                  <w:b/>
                  <w:bCs/>
                </w:rPr>
                <w:t>Ordem</w:t>
              </w:r>
            </w:ins>
          </w:p>
        </w:tc>
        <w:tc>
          <w:tcPr>
            <w:tcW w:w="5450" w:type="dxa"/>
            <w:vAlign w:val="center"/>
          </w:tcPr>
          <w:p w:rsidR="00924864" w:rsidRDefault="00924864" w:rsidP="00167D06">
            <w:pPr>
              <w:rPr>
                <w:ins w:id="160" w:author="PC ELIAS" w:date="2019-10-25T12:18:00Z"/>
                <w:rFonts w:ascii="Arial" w:hAnsi="Arial" w:cs="Arial"/>
                <w:b/>
                <w:bCs/>
              </w:rPr>
            </w:pPr>
            <w:ins w:id="161" w:author="PC ELIAS" w:date="2019-10-25T12:18:00Z">
              <w:r>
                <w:rPr>
                  <w:rFonts w:ascii="Arial" w:hAnsi="Arial" w:cs="Arial"/>
                  <w:b/>
                  <w:bCs/>
                </w:rPr>
                <w:t>Requisito</w:t>
              </w:r>
            </w:ins>
          </w:p>
        </w:tc>
      </w:tr>
      <w:tr w:rsidR="00924864" w:rsidTr="003716B2">
        <w:tblPrEx>
          <w:tblW w:w="0" w:type="auto"/>
          <w:tblPrExChange w:id="162" w:author="PC ELIAS" w:date="2019-10-25T12:48:00Z">
            <w:tblPrEx>
              <w:tblW w:w="0" w:type="auto"/>
            </w:tblPrEx>
          </w:tblPrExChange>
        </w:tblPrEx>
        <w:trPr>
          <w:ins w:id="163" w:author="PC ELIAS" w:date="2019-10-25T12:18:00Z"/>
          <w:trPrChange w:id="164" w:author="PC ELIAS" w:date="2019-10-25T12:48:00Z">
            <w:trPr>
              <w:gridAfter w:val="0"/>
            </w:trPr>
          </w:trPrChange>
        </w:trPr>
        <w:tc>
          <w:tcPr>
            <w:tcW w:w="1305" w:type="dxa"/>
            <w:vAlign w:val="center"/>
            <w:tcPrChange w:id="165" w:author="PC ELIAS" w:date="2019-10-25T12:48:00Z">
              <w:tcPr>
                <w:tcW w:w="1305" w:type="dxa"/>
                <w:gridSpan w:val="2"/>
                <w:vAlign w:val="center"/>
              </w:tcPr>
            </w:tcPrChange>
          </w:tcPr>
          <w:p w:rsidR="00924864" w:rsidRDefault="0010195A">
            <w:pPr>
              <w:jc w:val="center"/>
              <w:rPr>
                <w:ins w:id="166" w:author="PC ELIAS" w:date="2019-10-25T12:18:00Z"/>
                <w:rFonts w:ascii="Arial" w:hAnsi="Arial" w:cs="Arial"/>
                <w:b/>
                <w:bCs/>
              </w:rPr>
              <w:pPrChange w:id="167" w:author="PC ELIAS" w:date="2019-10-25T12:19:00Z">
                <w:pPr/>
              </w:pPrChange>
            </w:pPr>
            <w:ins w:id="168" w:author="PC ELIAS" w:date="2019-10-25T12:27:00Z">
              <w:r>
                <w:rPr>
                  <w:rFonts w:ascii="Arial" w:hAnsi="Arial" w:cs="Arial"/>
                  <w:b/>
                  <w:bCs/>
                </w:rPr>
                <w:t>1</w:t>
              </w:r>
            </w:ins>
          </w:p>
        </w:tc>
        <w:tc>
          <w:tcPr>
            <w:tcW w:w="813" w:type="dxa"/>
            <w:vAlign w:val="center"/>
            <w:tcPrChange w:id="169" w:author="PC ELIAS" w:date="2019-10-25T12:48:00Z">
              <w:tcPr>
                <w:tcW w:w="813" w:type="dxa"/>
                <w:gridSpan w:val="2"/>
                <w:vAlign w:val="center"/>
              </w:tcPr>
            </w:tcPrChange>
          </w:tcPr>
          <w:p w:rsidR="00924864" w:rsidRDefault="00924864">
            <w:pPr>
              <w:jc w:val="center"/>
              <w:rPr>
                <w:ins w:id="170" w:author="PC ELIAS" w:date="2019-10-25T12:18:00Z"/>
                <w:rFonts w:ascii="Arial" w:hAnsi="Arial" w:cs="Arial"/>
                <w:b/>
                <w:bCs/>
              </w:rPr>
              <w:pPrChange w:id="171" w:author="PC ELIAS" w:date="2019-10-25T12:19:00Z">
                <w:pPr/>
              </w:pPrChange>
            </w:pPr>
          </w:p>
        </w:tc>
        <w:tc>
          <w:tcPr>
            <w:tcW w:w="926" w:type="dxa"/>
            <w:vAlign w:val="center"/>
            <w:tcPrChange w:id="172" w:author="PC ELIAS" w:date="2019-10-25T12:48:00Z">
              <w:tcPr>
                <w:tcW w:w="926" w:type="dxa"/>
                <w:gridSpan w:val="2"/>
                <w:vAlign w:val="center"/>
              </w:tcPr>
            </w:tcPrChange>
          </w:tcPr>
          <w:p w:rsidR="00924864" w:rsidRPr="003716B2" w:rsidRDefault="00924864">
            <w:pPr>
              <w:jc w:val="center"/>
              <w:rPr>
                <w:ins w:id="173" w:author="PC ELIAS" w:date="2019-10-25T12:18:00Z"/>
                <w:rFonts w:ascii="Arial" w:hAnsi="Arial" w:cs="Arial"/>
                <w:rPrChange w:id="174" w:author="PC ELIAS" w:date="2019-10-25T12:48:00Z">
                  <w:rPr>
                    <w:ins w:id="175" w:author="PC ELIAS" w:date="2019-10-25T12:18:00Z"/>
                    <w:rFonts w:ascii="Arial" w:hAnsi="Arial" w:cs="Arial"/>
                    <w:b/>
                    <w:bCs/>
                  </w:rPr>
                </w:rPrChange>
              </w:rPr>
              <w:pPrChange w:id="176" w:author="PC ELIAS" w:date="2019-10-25T12:48:00Z">
                <w:pPr/>
              </w:pPrChange>
            </w:pPr>
            <w:ins w:id="177" w:author="PC ELIAS" w:date="2019-10-25T12:18:00Z">
              <w:r w:rsidRPr="009A0ACB">
                <w:rPr>
                  <w:rFonts w:ascii="Arial" w:hAnsi="Arial" w:cs="Arial"/>
                </w:rPr>
                <w:t>RF01</w:t>
              </w:r>
            </w:ins>
          </w:p>
        </w:tc>
        <w:tc>
          <w:tcPr>
            <w:tcW w:w="5450" w:type="dxa"/>
            <w:vAlign w:val="center"/>
            <w:tcPrChange w:id="178" w:author="PC ELIAS" w:date="2019-10-25T12:48:00Z">
              <w:tcPr>
                <w:tcW w:w="5450" w:type="dxa"/>
                <w:gridSpan w:val="2"/>
                <w:vAlign w:val="center"/>
              </w:tcPr>
            </w:tcPrChange>
          </w:tcPr>
          <w:p w:rsidR="00924864" w:rsidRDefault="00924864">
            <w:pPr>
              <w:jc w:val="both"/>
              <w:rPr>
                <w:ins w:id="179" w:author="PC ELIAS" w:date="2019-10-25T12:18:00Z"/>
                <w:rFonts w:ascii="Arial" w:hAnsi="Arial" w:cs="Arial"/>
                <w:b/>
                <w:bCs/>
              </w:rPr>
              <w:pPrChange w:id="180" w:author="PC ELIAS" w:date="2019-10-25T13:26:00Z">
                <w:pPr/>
              </w:pPrChange>
            </w:pPr>
            <w:moveToRangeStart w:id="181" w:author="PC ELIAS" w:date="2019-10-25T12:19:00Z" w:name="move22898359"/>
            <w:moveTo w:id="182" w:author="PC ELIAS" w:date="2019-10-25T12:19:00Z">
              <w:r>
                <w:rPr>
                  <w:rFonts w:ascii="Arial" w:hAnsi="Arial" w:cs="Arial"/>
                  <w:sz w:val="24"/>
                  <w:szCs w:val="24"/>
                </w:rPr>
                <w:t>O programa deve analisar cada tecla digitada dando retorno se está correta ou não.</w:t>
              </w:r>
            </w:moveTo>
            <w:moveToRangeEnd w:id="181"/>
          </w:p>
        </w:tc>
      </w:tr>
      <w:tr w:rsidR="00924864" w:rsidTr="003716B2">
        <w:tblPrEx>
          <w:tblW w:w="0" w:type="auto"/>
          <w:tblPrExChange w:id="183" w:author="PC ELIAS" w:date="2019-10-25T12:48:00Z">
            <w:tblPrEx>
              <w:tblW w:w="0" w:type="auto"/>
            </w:tblPrEx>
          </w:tblPrExChange>
        </w:tblPrEx>
        <w:trPr>
          <w:ins w:id="184" w:author="PC ELIAS" w:date="2019-10-25T12:18:00Z"/>
          <w:trPrChange w:id="185" w:author="PC ELIAS" w:date="2019-10-25T12:48:00Z">
            <w:trPr>
              <w:gridAfter w:val="0"/>
            </w:trPr>
          </w:trPrChange>
        </w:trPr>
        <w:tc>
          <w:tcPr>
            <w:tcW w:w="1305" w:type="dxa"/>
            <w:vAlign w:val="center"/>
            <w:tcPrChange w:id="186" w:author="PC ELIAS" w:date="2019-10-25T12:48:00Z">
              <w:tcPr>
                <w:tcW w:w="1305" w:type="dxa"/>
                <w:gridSpan w:val="2"/>
                <w:vAlign w:val="center"/>
              </w:tcPr>
            </w:tcPrChange>
          </w:tcPr>
          <w:p w:rsidR="00924864" w:rsidRDefault="00924864">
            <w:pPr>
              <w:jc w:val="center"/>
              <w:rPr>
                <w:ins w:id="187" w:author="PC ELIAS" w:date="2019-10-25T12:18:00Z"/>
                <w:rFonts w:ascii="Arial" w:hAnsi="Arial" w:cs="Arial"/>
                <w:b/>
                <w:bCs/>
              </w:rPr>
              <w:pPrChange w:id="188" w:author="PC ELIAS" w:date="2019-10-25T12:19:00Z">
                <w:pPr/>
              </w:pPrChange>
            </w:pPr>
          </w:p>
        </w:tc>
        <w:tc>
          <w:tcPr>
            <w:tcW w:w="813" w:type="dxa"/>
            <w:vAlign w:val="center"/>
            <w:tcPrChange w:id="189" w:author="PC ELIAS" w:date="2019-10-25T12:48:00Z">
              <w:tcPr>
                <w:tcW w:w="813" w:type="dxa"/>
                <w:gridSpan w:val="2"/>
                <w:vAlign w:val="center"/>
              </w:tcPr>
            </w:tcPrChange>
          </w:tcPr>
          <w:p w:rsidR="00924864" w:rsidRDefault="00741549">
            <w:pPr>
              <w:jc w:val="center"/>
              <w:rPr>
                <w:ins w:id="190" w:author="PC ELIAS" w:date="2019-10-25T12:18:00Z"/>
                <w:rFonts w:ascii="Arial" w:hAnsi="Arial" w:cs="Arial"/>
                <w:b/>
                <w:bCs/>
              </w:rPr>
              <w:pPrChange w:id="191" w:author="PC ELIAS" w:date="2019-10-25T12:50:00Z">
                <w:pPr/>
              </w:pPrChange>
            </w:pPr>
            <w:ins w:id="192" w:author="PC ELIAS" w:date="2019-10-25T12:50:00Z">
              <w:r>
                <w:rPr>
                  <w:rFonts w:ascii="Arial" w:hAnsi="Arial" w:cs="Arial"/>
                  <w:b/>
                  <w:bCs/>
                </w:rPr>
                <w:t>Em Definição</w:t>
              </w:r>
            </w:ins>
          </w:p>
        </w:tc>
        <w:tc>
          <w:tcPr>
            <w:tcW w:w="926" w:type="dxa"/>
            <w:vAlign w:val="center"/>
            <w:tcPrChange w:id="193" w:author="PC ELIAS" w:date="2019-10-25T12:48:00Z">
              <w:tcPr>
                <w:tcW w:w="926" w:type="dxa"/>
                <w:gridSpan w:val="2"/>
                <w:vAlign w:val="center"/>
              </w:tcPr>
            </w:tcPrChange>
          </w:tcPr>
          <w:p w:rsidR="00924864" w:rsidRPr="003716B2" w:rsidRDefault="00924864">
            <w:pPr>
              <w:jc w:val="center"/>
              <w:rPr>
                <w:ins w:id="194" w:author="PC ELIAS" w:date="2019-10-25T12:18:00Z"/>
                <w:rFonts w:ascii="Arial" w:hAnsi="Arial" w:cs="Arial"/>
                <w:rPrChange w:id="195" w:author="PC ELIAS" w:date="2019-10-25T12:48:00Z">
                  <w:rPr>
                    <w:ins w:id="196" w:author="PC ELIAS" w:date="2019-10-25T12:18:00Z"/>
                    <w:rFonts w:ascii="Arial" w:hAnsi="Arial" w:cs="Arial"/>
                    <w:b/>
                    <w:bCs/>
                  </w:rPr>
                </w:rPrChange>
              </w:rPr>
              <w:pPrChange w:id="197" w:author="PC ELIAS" w:date="2019-10-25T12:48:00Z">
                <w:pPr/>
              </w:pPrChange>
            </w:pPr>
            <w:ins w:id="198" w:author="PC ELIAS" w:date="2019-10-25T12:18:00Z">
              <w:r w:rsidRPr="009A0ACB">
                <w:rPr>
                  <w:rFonts w:ascii="Arial" w:hAnsi="Arial" w:cs="Arial"/>
                </w:rPr>
                <w:t>RF0</w:t>
              </w:r>
              <w:r>
                <w:rPr>
                  <w:rFonts w:ascii="Arial" w:hAnsi="Arial" w:cs="Arial"/>
                </w:rPr>
                <w:t>2</w:t>
              </w:r>
            </w:ins>
          </w:p>
        </w:tc>
        <w:tc>
          <w:tcPr>
            <w:tcW w:w="5450" w:type="dxa"/>
            <w:vAlign w:val="center"/>
            <w:tcPrChange w:id="199" w:author="PC ELIAS" w:date="2019-10-25T12:48:00Z">
              <w:tcPr>
                <w:tcW w:w="5450" w:type="dxa"/>
                <w:gridSpan w:val="2"/>
                <w:vAlign w:val="center"/>
              </w:tcPr>
            </w:tcPrChange>
          </w:tcPr>
          <w:p w:rsidR="00924864" w:rsidRDefault="003716B2">
            <w:pPr>
              <w:jc w:val="both"/>
              <w:rPr>
                <w:ins w:id="200" w:author="PC ELIAS" w:date="2019-10-25T12:18:00Z"/>
                <w:rFonts w:ascii="Arial" w:hAnsi="Arial" w:cs="Arial"/>
                <w:b/>
                <w:bCs/>
              </w:rPr>
              <w:pPrChange w:id="201" w:author="PC ELIAS" w:date="2019-10-25T13:26:00Z">
                <w:pPr/>
              </w:pPrChange>
            </w:pPr>
            <w:ins w:id="202" w:author="PC ELIAS" w:date="2019-10-25T12:49:00Z">
              <w:r w:rsidRPr="009A0ACB">
                <w:rPr>
                  <w:rFonts w:ascii="Arial" w:hAnsi="Arial" w:cs="Arial"/>
                </w:rPr>
                <w:t>O sistema deve disponibilizar vários níveis de dificuldade para o usuário.</w:t>
              </w:r>
            </w:ins>
            <w:ins w:id="203" w:author="PC ELIAS" w:date="2019-10-25T12:51:00Z">
              <w:r w:rsidR="00741549">
                <w:rPr>
                  <w:rFonts w:ascii="Arial" w:hAnsi="Arial" w:cs="Arial"/>
                </w:rPr>
                <w:t xml:space="preserve"> (O </w:t>
              </w:r>
            </w:ins>
            <w:ins w:id="204" w:author="PC ELIAS" w:date="2019-10-25T12:52:00Z">
              <w:r w:rsidR="00741549">
                <w:rPr>
                  <w:rFonts w:ascii="Arial" w:hAnsi="Arial" w:cs="Arial"/>
                </w:rPr>
                <w:t>indivíduo</w:t>
              </w:r>
            </w:ins>
            <w:ins w:id="205" w:author="PC ELIAS" w:date="2019-10-25T12:51:00Z">
              <w:r w:rsidR="00741549">
                <w:rPr>
                  <w:rFonts w:ascii="Arial" w:hAnsi="Arial" w:cs="Arial"/>
                </w:rPr>
                <w:t xml:space="preserve"> acessar</w:t>
              </w:r>
            </w:ins>
            <w:ins w:id="206" w:author="PC ELIAS" w:date="2019-10-25T12:52:00Z">
              <w:r w:rsidR="00741549">
                <w:rPr>
                  <w:rFonts w:ascii="Arial" w:hAnsi="Arial" w:cs="Arial"/>
                </w:rPr>
                <w:t>á qualquer nível ou ele vai conquista-los?</w:t>
              </w:r>
            </w:ins>
            <w:ins w:id="207" w:author="PC ELIAS" w:date="2019-10-25T12:51:00Z">
              <w:r w:rsidR="00741549">
                <w:rPr>
                  <w:rFonts w:ascii="Arial" w:hAnsi="Arial" w:cs="Arial"/>
                </w:rPr>
                <w:t>)</w:t>
              </w:r>
            </w:ins>
          </w:p>
        </w:tc>
      </w:tr>
      <w:tr w:rsidR="00924864" w:rsidTr="003716B2">
        <w:tblPrEx>
          <w:tblW w:w="0" w:type="auto"/>
          <w:tblPrExChange w:id="208" w:author="PC ELIAS" w:date="2019-10-25T12:48:00Z">
            <w:tblPrEx>
              <w:tblW w:w="0" w:type="auto"/>
            </w:tblPrEx>
          </w:tblPrExChange>
        </w:tblPrEx>
        <w:trPr>
          <w:ins w:id="209" w:author="PC ELIAS" w:date="2019-10-25T12:18:00Z"/>
          <w:trPrChange w:id="210" w:author="PC ELIAS" w:date="2019-10-25T12:48:00Z">
            <w:trPr>
              <w:gridAfter w:val="0"/>
            </w:trPr>
          </w:trPrChange>
        </w:trPr>
        <w:tc>
          <w:tcPr>
            <w:tcW w:w="1305" w:type="dxa"/>
            <w:vAlign w:val="center"/>
            <w:tcPrChange w:id="211" w:author="PC ELIAS" w:date="2019-10-25T12:48:00Z">
              <w:tcPr>
                <w:tcW w:w="1305" w:type="dxa"/>
                <w:gridSpan w:val="2"/>
                <w:vAlign w:val="center"/>
              </w:tcPr>
            </w:tcPrChange>
          </w:tcPr>
          <w:p w:rsidR="00924864" w:rsidRDefault="00924864">
            <w:pPr>
              <w:jc w:val="center"/>
              <w:rPr>
                <w:ins w:id="212" w:author="PC ELIAS" w:date="2019-10-25T12:18:00Z"/>
                <w:rFonts w:ascii="Arial" w:hAnsi="Arial" w:cs="Arial"/>
                <w:b/>
                <w:bCs/>
              </w:rPr>
              <w:pPrChange w:id="213" w:author="PC ELIAS" w:date="2019-10-25T12:19:00Z">
                <w:pPr/>
              </w:pPrChange>
            </w:pPr>
          </w:p>
        </w:tc>
        <w:tc>
          <w:tcPr>
            <w:tcW w:w="813" w:type="dxa"/>
            <w:vAlign w:val="center"/>
            <w:tcPrChange w:id="214" w:author="PC ELIAS" w:date="2019-10-25T12:48:00Z">
              <w:tcPr>
                <w:tcW w:w="813" w:type="dxa"/>
                <w:gridSpan w:val="2"/>
                <w:vAlign w:val="center"/>
              </w:tcPr>
            </w:tcPrChange>
          </w:tcPr>
          <w:p w:rsidR="00924864" w:rsidRDefault="00924864">
            <w:pPr>
              <w:jc w:val="center"/>
              <w:rPr>
                <w:ins w:id="215" w:author="PC ELIAS" w:date="2019-10-25T12:18:00Z"/>
                <w:rFonts w:ascii="Arial" w:hAnsi="Arial" w:cs="Arial"/>
                <w:b/>
                <w:bCs/>
              </w:rPr>
              <w:pPrChange w:id="216" w:author="PC ELIAS" w:date="2019-10-25T12:19:00Z">
                <w:pPr/>
              </w:pPrChange>
            </w:pPr>
          </w:p>
        </w:tc>
        <w:tc>
          <w:tcPr>
            <w:tcW w:w="926" w:type="dxa"/>
            <w:vAlign w:val="center"/>
            <w:tcPrChange w:id="217" w:author="PC ELIAS" w:date="2019-10-25T12:48:00Z">
              <w:tcPr>
                <w:tcW w:w="926" w:type="dxa"/>
                <w:gridSpan w:val="2"/>
                <w:vAlign w:val="center"/>
              </w:tcPr>
            </w:tcPrChange>
          </w:tcPr>
          <w:p w:rsidR="00924864" w:rsidRPr="003716B2" w:rsidRDefault="00924864">
            <w:pPr>
              <w:jc w:val="center"/>
              <w:rPr>
                <w:ins w:id="218" w:author="PC ELIAS" w:date="2019-10-25T12:18:00Z"/>
                <w:rFonts w:ascii="Arial" w:hAnsi="Arial" w:cs="Arial"/>
                <w:rPrChange w:id="219" w:author="PC ELIAS" w:date="2019-10-25T12:48:00Z">
                  <w:rPr>
                    <w:ins w:id="220" w:author="PC ELIAS" w:date="2019-10-25T12:18:00Z"/>
                    <w:rFonts w:ascii="Arial" w:hAnsi="Arial" w:cs="Arial"/>
                    <w:b/>
                    <w:bCs/>
                  </w:rPr>
                </w:rPrChange>
              </w:rPr>
              <w:pPrChange w:id="221" w:author="PC ELIAS" w:date="2019-10-25T12:48:00Z">
                <w:pPr/>
              </w:pPrChange>
            </w:pPr>
            <w:ins w:id="222" w:author="PC ELIAS" w:date="2019-10-25T12:18:00Z">
              <w:r w:rsidRPr="009A0ACB">
                <w:rPr>
                  <w:rFonts w:ascii="Arial" w:hAnsi="Arial" w:cs="Arial"/>
                </w:rPr>
                <w:t>RF0</w:t>
              </w:r>
              <w:r>
                <w:rPr>
                  <w:rFonts w:ascii="Arial" w:hAnsi="Arial" w:cs="Arial"/>
                </w:rPr>
                <w:t>3</w:t>
              </w:r>
            </w:ins>
          </w:p>
        </w:tc>
        <w:tc>
          <w:tcPr>
            <w:tcW w:w="5450" w:type="dxa"/>
            <w:vAlign w:val="center"/>
            <w:tcPrChange w:id="223" w:author="PC ELIAS" w:date="2019-10-25T12:48:00Z">
              <w:tcPr>
                <w:tcW w:w="5450" w:type="dxa"/>
                <w:gridSpan w:val="2"/>
                <w:vAlign w:val="center"/>
              </w:tcPr>
            </w:tcPrChange>
          </w:tcPr>
          <w:p w:rsidR="00924864" w:rsidRDefault="00924864">
            <w:pPr>
              <w:jc w:val="both"/>
              <w:rPr>
                <w:ins w:id="224" w:author="PC ELIAS" w:date="2019-10-25T12:18:00Z"/>
                <w:rFonts w:ascii="Arial" w:hAnsi="Arial" w:cs="Arial"/>
                <w:b/>
                <w:bCs/>
              </w:rPr>
              <w:pPrChange w:id="225" w:author="PC ELIAS" w:date="2019-10-25T13:26:00Z">
                <w:pPr/>
              </w:pPrChange>
            </w:pPr>
          </w:p>
        </w:tc>
      </w:tr>
      <w:tr w:rsidR="00924864" w:rsidTr="003716B2">
        <w:tblPrEx>
          <w:tblW w:w="0" w:type="auto"/>
          <w:tblPrExChange w:id="226" w:author="PC ELIAS" w:date="2019-10-25T12:48:00Z">
            <w:tblPrEx>
              <w:tblW w:w="0" w:type="auto"/>
            </w:tblPrEx>
          </w:tblPrExChange>
        </w:tblPrEx>
        <w:trPr>
          <w:ins w:id="227" w:author="PC ELIAS" w:date="2019-10-25T12:18:00Z"/>
          <w:trPrChange w:id="228" w:author="PC ELIAS" w:date="2019-10-25T12:48:00Z">
            <w:trPr>
              <w:gridAfter w:val="0"/>
            </w:trPr>
          </w:trPrChange>
        </w:trPr>
        <w:tc>
          <w:tcPr>
            <w:tcW w:w="1305" w:type="dxa"/>
            <w:vAlign w:val="center"/>
            <w:tcPrChange w:id="229" w:author="PC ELIAS" w:date="2019-10-25T12:48:00Z">
              <w:tcPr>
                <w:tcW w:w="1305" w:type="dxa"/>
                <w:gridSpan w:val="2"/>
                <w:vAlign w:val="center"/>
              </w:tcPr>
            </w:tcPrChange>
          </w:tcPr>
          <w:p w:rsidR="00924864" w:rsidRDefault="00924864">
            <w:pPr>
              <w:jc w:val="center"/>
              <w:rPr>
                <w:ins w:id="230" w:author="PC ELIAS" w:date="2019-10-25T12:18:00Z"/>
                <w:rFonts w:ascii="Arial" w:hAnsi="Arial" w:cs="Arial"/>
                <w:b/>
                <w:bCs/>
              </w:rPr>
              <w:pPrChange w:id="231" w:author="PC ELIAS" w:date="2019-10-25T12:19:00Z">
                <w:pPr/>
              </w:pPrChange>
            </w:pPr>
          </w:p>
        </w:tc>
        <w:tc>
          <w:tcPr>
            <w:tcW w:w="813" w:type="dxa"/>
            <w:vAlign w:val="center"/>
            <w:tcPrChange w:id="232" w:author="PC ELIAS" w:date="2019-10-25T12:48:00Z">
              <w:tcPr>
                <w:tcW w:w="813" w:type="dxa"/>
                <w:gridSpan w:val="2"/>
                <w:vAlign w:val="center"/>
              </w:tcPr>
            </w:tcPrChange>
          </w:tcPr>
          <w:p w:rsidR="00924864" w:rsidRDefault="00924864">
            <w:pPr>
              <w:jc w:val="center"/>
              <w:rPr>
                <w:ins w:id="233" w:author="PC ELIAS" w:date="2019-10-25T12:18:00Z"/>
                <w:rFonts w:ascii="Arial" w:hAnsi="Arial" w:cs="Arial"/>
                <w:b/>
                <w:bCs/>
              </w:rPr>
              <w:pPrChange w:id="234" w:author="PC ELIAS" w:date="2019-10-25T12:19:00Z">
                <w:pPr/>
              </w:pPrChange>
            </w:pPr>
          </w:p>
        </w:tc>
        <w:tc>
          <w:tcPr>
            <w:tcW w:w="926" w:type="dxa"/>
            <w:vAlign w:val="center"/>
            <w:tcPrChange w:id="235" w:author="PC ELIAS" w:date="2019-10-25T12:48:00Z">
              <w:tcPr>
                <w:tcW w:w="926" w:type="dxa"/>
                <w:gridSpan w:val="2"/>
                <w:vAlign w:val="center"/>
              </w:tcPr>
            </w:tcPrChange>
          </w:tcPr>
          <w:p w:rsidR="00924864" w:rsidRPr="003716B2" w:rsidRDefault="00924864">
            <w:pPr>
              <w:jc w:val="center"/>
              <w:rPr>
                <w:ins w:id="236" w:author="PC ELIAS" w:date="2019-10-25T12:18:00Z"/>
                <w:rFonts w:ascii="Arial" w:hAnsi="Arial" w:cs="Arial"/>
                <w:rPrChange w:id="237" w:author="PC ELIAS" w:date="2019-10-25T12:48:00Z">
                  <w:rPr>
                    <w:ins w:id="238" w:author="PC ELIAS" w:date="2019-10-25T12:18:00Z"/>
                    <w:rFonts w:ascii="Arial" w:hAnsi="Arial" w:cs="Arial"/>
                    <w:b/>
                    <w:bCs/>
                  </w:rPr>
                </w:rPrChange>
              </w:rPr>
              <w:pPrChange w:id="239" w:author="PC ELIAS" w:date="2019-10-25T12:48:00Z">
                <w:pPr/>
              </w:pPrChange>
            </w:pPr>
            <w:ins w:id="240" w:author="PC ELIAS" w:date="2019-10-25T12:18:00Z">
              <w:r w:rsidRPr="009A0ACB">
                <w:rPr>
                  <w:rFonts w:ascii="Arial" w:hAnsi="Arial" w:cs="Arial"/>
                </w:rPr>
                <w:t>RF0</w:t>
              </w:r>
              <w:r>
                <w:rPr>
                  <w:rFonts w:ascii="Arial" w:hAnsi="Arial" w:cs="Arial"/>
                </w:rPr>
                <w:t>4</w:t>
              </w:r>
            </w:ins>
          </w:p>
        </w:tc>
        <w:tc>
          <w:tcPr>
            <w:tcW w:w="5450" w:type="dxa"/>
            <w:vAlign w:val="center"/>
            <w:tcPrChange w:id="241" w:author="PC ELIAS" w:date="2019-10-25T12:48:00Z">
              <w:tcPr>
                <w:tcW w:w="5450" w:type="dxa"/>
                <w:gridSpan w:val="2"/>
                <w:vAlign w:val="center"/>
              </w:tcPr>
            </w:tcPrChange>
          </w:tcPr>
          <w:p w:rsidR="00924864" w:rsidRDefault="00924864">
            <w:pPr>
              <w:jc w:val="both"/>
              <w:rPr>
                <w:ins w:id="242" w:author="PC ELIAS" w:date="2019-10-25T12:18:00Z"/>
                <w:rFonts w:ascii="Arial" w:hAnsi="Arial" w:cs="Arial"/>
                <w:b/>
                <w:bCs/>
              </w:rPr>
              <w:pPrChange w:id="243" w:author="PC ELIAS" w:date="2019-10-25T13:26:00Z">
                <w:pPr/>
              </w:pPrChange>
            </w:pPr>
          </w:p>
        </w:tc>
      </w:tr>
      <w:tr w:rsidR="00924864" w:rsidTr="003716B2">
        <w:tblPrEx>
          <w:tblW w:w="0" w:type="auto"/>
          <w:tblPrExChange w:id="244" w:author="PC ELIAS" w:date="2019-10-25T12:48:00Z">
            <w:tblPrEx>
              <w:tblW w:w="0" w:type="auto"/>
            </w:tblPrEx>
          </w:tblPrExChange>
        </w:tblPrEx>
        <w:trPr>
          <w:trHeight w:val="64"/>
          <w:ins w:id="245" w:author="PC ELIAS" w:date="2019-10-25T12:18:00Z"/>
          <w:trPrChange w:id="246" w:author="PC ELIAS" w:date="2019-10-25T12:48:00Z">
            <w:trPr>
              <w:gridAfter w:val="0"/>
              <w:trHeight w:val="64"/>
            </w:trPr>
          </w:trPrChange>
        </w:trPr>
        <w:tc>
          <w:tcPr>
            <w:tcW w:w="1305" w:type="dxa"/>
            <w:vAlign w:val="center"/>
            <w:tcPrChange w:id="247" w:author="PC ELIAS" w:date="2019-10-25T12:48:00Z">
              <w:tcPr>
                <w:tcW w:w="1305" w:type="dxa"/>
                <w:gridSpan w:val="2"/>
                <w:vAlign w:val="center"/>
              </w:tcPr>
            </w:tcPrChange>
          </w:tcPr>
          <w:p w:rsidR="00924864" w:rsidRDefault="00924864">
            <w:pPr>
              <w:jc w:val="center"/>
              <w:rPr>
                <w:ins w:id="248" w:author="PC ELIAS" w:date="2019-10-25T12:18:00Z"/>
                <w:rFonts w:ascii="Arial" w:hAnsi="Arial" w:cs="Arial"/>
                <w:b/>
                <w:bCs/>
              </w:rPr>
              <w:pPrChange w:id="249" w:author="PC ELIAS" w:date="2019-10-25T12:19:00Z">
                <w:pPr/>
              </w:pPrChange>
            </w:pPr>
          </w:p>
        </w:tc>
        <w:tc>
          <w:tcPr>
            <w:tcW w:w="813" w:type="dxa"/>
            <w:vAlign w:val="center"/>
            <w:tcPrChange w:id="250" w:author="PC ELIAS" w:date="2019-10-25T12:48:00Z">
              <w:tcPr>
                <w:tcW w:w="813" w:type="dxa"/>
                <w:gridSpan w:val="2"/>
                <w:vAlign w:val="center"/>
              </w:tcPr>
            </w:tcPrChange>
          </w:tcPr>
          <w:p w:rsidR="00924864" w:rsidRDefault="00924864">
            <w:pPr>
              <w:jc w:val="center"/>
              <w:rPr>
                <w:ins w:id="251" w:author="PC ELIAS" w:date="2019-10-25T12:18:00Z"/>
                <w:rFonts w:ascii="Arial" w:hAnsi="Arial" w:cs="Arial"/>
                <w:b/>
                <w:bCs/>
              </w:rPr>
              <w:pPrChange w:id="252" w:author="PC ELIAS" w:date="2019-10-25T12:19:00Z">
                <w:pPr/>
              </w:pPrChange>
            </w:pPr>
          </w:p>
        </w:tc>
        <w:tc>
          <w:tcPr>
            <w:tcW w:w="926" w:type="dxa"/>
            <w:vAlign w:val="center"/>
            <w:tcPrChange w:id="253" w:author="PC ELIAS" w:date="2019-10-25T12:48:00Z">
              <w:tcPr>
                <w:tcW w:w="926" w:type="dxa"/>
                <w:gridSpan w:val="2"/>
                <w:vAlign w:val="center"/>
              </w:tcPr>
            </w:tcPrChange>
          </w:tcPr>
          <w:p w:rsidR="00924864" w:rsidRPr="003716B2" w:rsidRDefault="00924864">
            <w:pPr>
              <w:jc w:val="center"/>
              <w:rPr>
                <w:ins w:id="254" w:author="PC ELIAS" w:date="2019-10-25T12:18:00Z"/>
                <w:rFonts w:ascii="Arial" w:hAnsi="Arial" w:cs="Arial"/>
                <w:rPrChange w:id="255" w:author="PC ELIAS" w:date="2019-10-25T12:48:00Z">
                  <w:rPr>
                    <w:ins w:id="256" w:author="PC ELIAS" w:date="2019-10-25T12:18:00Z"/>
                    <w:rFonts w:ascii="Arial" w:hAnsi="Arial" w:cs="Arial"/>
                    <w:b/>
                    <w:bCs/>
                  </w:rPr>
                </w:rPrChange>
              </w:rPr>
              <w:pPrChange w:id="257" w:author="PC ELIAS" w:date="2019-10-25T12:48:00Z">
                <w:pPr/>
              </w:pPrChange>
            </w:pPr>
            <w:ins w:id="258" w:author="PC ELIAS" w:date="2019-10-25T12:18:00Z">
              <w:r w:rsidRPr="009A0ACB">
                <w:rPr>
                  <w:rFonts w:ascii="Arial" w:hAnsi="Arial" w:cs="Arial"/>
                </w:rPr>
                <w:t>RF0</w:t>
              </w:r>
              <w:r>
                <w:rPr>
                  <w:rFonts w:ascii="Arial" w:hAnsi="Arial" w:cs="Arial"/>
                </w:rPr>
                <w:t>5</w:t>
              </w:r>
            </w:ins>
          </w:p>
        </w:tc>
        <w:tc>
          <w:tcPr>
            <w:tcW w:w="5450" w:type="dxa"/>
            <w:vAlign w:val="center"/>
            <w:tcPrChange w:id="259" w:author="PC ELIAS" w:date="2019-10-25T12:48:00Z">
              <w:tcPr>
                <w:tcW w:w="5450" w:type="dxa"/>
                <w:gridSpan w:val="2"/>
                <w:vAlign w:val="center"/>
              </w:tcPr>
            </w:tcPrChange>
          </w:tcPr>
          <w:p w:rsidR="00924864" w:rsidRDefault="00924864">
            <w:pPr>
              <w:jc w:val="both"/>
              <w:rPr>
                <w:ins w:id="260" w:author="PC ELIAS" w:date="2019-10-25T12:18:00Z"/>
                <w:rFonts w:ascii="Arial" w:hAnsi="Arial" w:cs="Arial"/>
                <w:b/>
                <w:bCs/>
              </w:rPr>
              <w:pPrChange w:id="261" w:author="PC ELIAS" w:date="2019-10-25T13:26:00Z">
                <w:pPr/>
              </w:pPrChange>
            </w:pPr>
          </w:p>
        </w:tc>
      </w:tr>
    </w:tbl>
    <w:p w:rsidR="00924864" w:rsidRDefault="00924864" w:rsidP="006A6C74">
      <w:pPr>
        <w:rPr>
          <w:ins w:id="262" w:author="PC ELIAS" w:date="2019-10-25T12:55:00Z"/>
          <w:rFonts w:ascii="Arial" w:hAnsi="Arial" w:cs="Arial"/>
        </w:rPr>
      </w:pPr>
    </w:p>
    <w:p w:rsidR="00741549" w:rsidRDefault="00741549" w:rsidP="006A6C74">
      <w:pPr>
        <w:rPr>
          <w:ins w:id="263" w:author="PC ELIAS" w:date="2019-10-25T12:55:00Z"/>
          <w:rFonts w:ascii="Arial" w:hAnsi="Arial" w:cs="Arial"/>
        </w:rPr>
      </w:pPr>
    </w:p>
    <w:p w:rsidR="00741549" w:rsidRDefault="00741549" w:rsidP="006A6C74">
      <w:pPr>
        <w:rPr>
          <w:ins w:id="264" w:author="PC ELIAS" w:date="2019-10-25T12:55:00Z"/>
          <w:rFonts w:ascii="Arial" w:hAnsi="Arial" w:cs="Arial"/>
        </w:rPr>
      </w:pPr>
    </w:p>
    <w:p w:rsidR="00741549" w:rsidRDefault="00741549" w:rsidP="006A6C74">
      <w:pPr>
        <w:rPr>
          <w:ins w:id="265" w:author="PC ELIAS" w:date="2019-10-25T12:55:00Z"/>
          <w:rFonts w:ascii="Arial" w:hAnsi="Arial" w:cs="Arial"/>
        </w:rPr>
      </w:pPr>
    </w:p>
    <w:p w:rsidR="00741549" w:rsidRDefault="00741549" w:rsidP="006A6C74">
      <w:pPr>
        <w:rPr>
          <w:ins w:id="266" w:author="PC ELIAS" w:date="2019-10-25T12:55:00Z"/>
          <w:rFonts w:ascii="Arial" w:hAnsi="Arial" w:cs="Arial"/>
        </w:rPr>
      </w:pPr>
    </w:p>
    <w:p w:rsidR="00741549" w:rsidRPr="009A0ACB" w:rsidRDefault="00741549" w:rsidP="006A6C74">
      <w:pPr>
        <w:rPr>
          <w:rFonts w:ascii="Arial" w:hAnsi="Arial" w:cs="Arial"/>
        </w:rPr>
      </w:pPr>
    </w:p>
    <w:p w:rsidR="00CE5423" w:rsidRDefault="00C83159" w:rsidP="00186722">
      <w:pPr>
        <w:rPr>
          <w:rFonts w:ascii="Arial" w:hAnsi="Arial" w:cs="Arial"/>
          <w:b/>
          <w:bCs/>
        </w:rPr>
      </w:pPr>
      <w:r w:rsidRPr="00CD0749">
        <w:rPr>
          <w:rFonts w:ascii="Arial" w:hAnsi="Arial" w:cs="Arial"/>
          <w:b/>
          <w:bCs/>
        </w:rPr>
        <w:t>Requisitos para o Nível B</w:t>
      </w:r>
      <w:r w:rsidR="00CE5423" w:rsidRPr="00CD0749">
        <w:rPr>
          <w:rFonts w:ascii="Arial" w:hAnsi="Arial" w:cs="Arial"/>
          <w:b/>
          <w:bCs/>
        </w:rPr>
        <w:t>ásico: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05"/>
        <w:gridCol w:w="889"/>
        <w:gridCol w:w="926"/>
        <w:gridCol w:w="5374"/>
        <w:tblGridChange w:id="267">
          <w:tblGrid>
            <w:gridCol w:w="113"/>
            <w:gridCol w:w="1192"/>
            <w:gridCol w:w="113"/>
            <w:gridCol w:w="776"/>
            <w:gridCol w:w="113"/>
            <w:gridCol w:w="813"/>
            <w:gridCol w:w="113"/>
            <w:gridCol w:w="5261"/>
            <w:gridCol w:w="113"/>
          </w:tblGrid>
        </w:tblGridChange>
      </w:tblGrid>
      <w:tr w:rsidR="0058608B" w:rsidTr="00741549">
        <w:tc>
          <w:tcPr>
            <w:tcW w:w="1305" w:type="dxa"/>
            <w:vAlign w:val="center"/>
          </w:tcPr>
          <w:p w:rsidR="0058608B" w:rsidRPr="003343EE" w:rsidRDefault="0058608B" w:rsidP="00776DA5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889" w:type="dxa"/>
            <w:vAlign w:val="center"/>
          </w:tcPr>
          <w:p w:rsidR="0058608B" w:rsidRDefault="0058608B" w:rsidP="00776DA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926" w:type="dxa"/>
            <w:vAlign w:val="center"/>
          </w:tcPr>
          <w:p w:rsidR="0058608B" w:rsidRDefault="0058608B" w:rsidP="00776DA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Ordem</w:t>
            </w:r>
          </w:p>
        </w:tc>
        <w:tc>
          <w:tcPr>
            <w:tcW w:w="5374" w:type="dxa"/>
            <w:vAlign w:val="center"/>
          </w:tcPr>
          <w:p w:rsidR="0058608B" w:rsidRDefault="0058608B" w:rsidP="00776DA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Requisito</w:t>
            </w:r>
          </w:p>
        </w:tc>
      </w:tr>
      <w:tr w:rsidR="00741549" w:rsidTr="00741549">
        <w:tblPrEx>
          <w:tblW w:w="0" w:type="auto"/>
          <w:tblPrExChange w:id="268" w:author="PC ELIAS" w:date="2019-10-25T12:21:00Z">
            <w:tblPrEx>
              <w:tblW w:w="0" w:type="auto"/>
            </w:tblPrEx>
          </w:tblPrExChange>
        </w:tblPrEx>
        <w:trPr>
          <w:trHeight w:val="624"/>
          <w:trPrChange w:id="269" w:author="PC ELIAS" w:date="2019-10-25T12:21:00Z">
            <w:trPr>
              <w:gridAfter w:val="0"/>
            </w:trPr>
          </w:trPrChange>
        </w:trPr>
        <w:tc>
          <w:tcPr>
            <w:tcW w:w="1305" w:type="dxa"/>
            <w:vAlign w:val="center"/>
            <w:tcPrChange w:id="270" w:author="PC ELIAS" w:date="2019-10-25T12:21:00Z">
              <w:tcPr>
                <w:tcW w:w="1305" w:type="dxa"/>
                <w:gridSpan w:val="2"/>
                <w:vAlign w:val="center"/>
              </w:tcPr>
            </w:tcPrChange>
          </w:tcPr>
          <w:p w:rsidR="00741549" w:rsidRDefault="00741549">
            <w:pPr>
              <w:jc w:val="center"/>
              <w:rPr>
                <w:rFonts w:ascii="Arial" w:hAnsi="Arial" w:cs="Arial"/>
                <w:b/>
                <w:bCs/>
              </w:rPr>
              <w:pPrChange w:id="271" w:author="PC ELIAS" w:date="2019-10-25T12:19:00Z">
                <w:pPr/>
              </w:pPrChange>
            </w:pPr>
          </w:p>
        </w:tc>
        <w:tc>
          <w:tcPr>
            <w:tcW w:w="889" w:type="dxa"/>
            <w:vAlign w:val="center"/>
            <w:tcPrChange w:id="272" w:author="PC ELIAS" w:date="2019-10-25T12:21:00Z">
              <w:tcPr>
                <w:tcW w:w="813" w:type="dxa"/>
                <w:gridSpan w:val="2"/>
                <w:vAlign w:val="center"/>
              </w:tcPr>
            </w:tcPrChange>
          </w:tcPr>
          <w:p w:rsidR="00741549" w:rsidRDefault="00741549">
            <w:pPr>
              <w:jc w:val="center"/>
              <w:rPr>
                <w:rFonts w:ascii="Arial" w:hAnsi="Arial" w:cs="Arial"/>
                <w:b/>
                <w:bCs/>
              </w:rPr>
              <w:pPrChange w:id="273" w:author="PC ELIAS" w:date="2019-10-25T12:19:00Z">
                <w:pPr/>
              </w:pPrChange>
            </w:pPr>
          </w:p>
        </w:tc>
        <w:tc>
          <w:tcPr>
            <w:tcW w:w="926" w:type="dxa"/>
            <w:vAlign w:val="center"/>
            <w:tcPrChange w:id="274" w:author="PC ELIAS" w:date="2019-10-25T12:21:00Z">
              <w:tcPr>
                <w:tcW w:w="926" w:type="dxa"/>
                <w:gridSpan w:val="2"/>
                <w:vAlign w:val="center"/>
              </w:tcPr>
            </w:tcPrChange>
          </w:tcPr>
          <w:p w:rsidR="00741549" w:rsidRPr="009A0ACB" w:rsidDel="0010195A" w:rsidRDefault="00741549">
            <w:pPr>
              <w:jc w:val="center"/>
              <w:rPr>
                <w:del w:id="275" w:author="PC ELIAS" w:date="2019-10-25T12:19:00Z"/>
                <w:rFonts w:ascii="Arial" w:hAnsi="Arial" w:cs="Arial"/>
              </w:rPr>
              <w:pPrChange w:id="276" w:author="PC ELIAS" w:date="2019-10-25T12:19:00Z">
                <w:pPr/>
              </w:pPrChange>
            </w:pPr>
            <w:r w:rsidRPr="009A0ACB">
              <w:rPr>
                <w:rFonts w:ascii="Arial" w:hAnsi="Arial" w:cs="Arial"/>
              </w:rPr>
              <w:t>RF01</w:t>
            </w:r>
          </w:p>
          <w:p w:rsidR="00741549" w:rsidRDefault="00741549">
            <w:pPr>
              <w:jc w:val="center"/>
              <w:rPr>
                <w:rFonts w:ascii="Arial" w:hAnsi="Arial" w:cs="Arial"/>
                <w:b/>
                <w:bCs/>
              </w:rPr>
              <w:pPrChange w:id="277" w:author="PC ELIAS" w:date="2019-10-25T12:19:00Z">
                <w:pPr/>
              </w:pPrChange>
            </w:pPr>
          </w:p>
        </w:tc>
        <w:tc>
          <w:tcPr>
            <w:tcW w:w="5374" w:type="dxa"/>
            <w:vAlign w:val="center"/>
            <w:tcPrChange w:id="278" w:author="PC ELIAS" w:date="2019-10-25T12:21:00Z">
              <w:tcPr>
                <w:tcW w:w="5450" w:type="dxa"/>
                <w:gridSpan w:val="2"/>
                <w:vAlign w:val="center"/>
              </w:tcPr>
            </w:tcPrChange>
          </w:tcPr>
          <w:p w:rsidR="00741549" w:rsidRDefault="00741549">
            <w:pPr>
              <w:jc w:val="both"/>
              <w:rPr>
                <w:rFonts w:ascii="Arial" w:hAnsi="Arial" w:cs="Arial"/>
                <w:b/>
                <w:bCs/>
              </w:rPr>
              <w:pPrChange w:id="279" w:author="PC ELIAS" w:date="2019-10-25T13:26:00Z">
                <w:pPr/>
              </w:pPrChange>
            </w:pPr>
            <w:ins w:id="280" w:author="PC ELIAS" w:date="2019-10-25T12:55:00Z">
              <w:r w:rsidRPr="009A0ACB">
                <w:rPr>
                  <w:rFonts w:ascii="Arial" w:hAnsi="Arial" w:cs="Arial"/>
                </w:rPr>
                <w:t>O sistema deve exibir várias palavras para o nível básico.</w:t>
              </w:r>
              <w:r>
                <w:rPr>
                  <w:rFonts w:ascii="Arial" w:hAnsi="Arial" w:cs="Arial"/>
                </w:rPr>
                <w:t xml:space="preserve"> (Especificar o tamanho das palavras)</w:t>
              </w:r>
            </w:ins>
            <w:del w:id="281" w:author="PC ELIAS" w:date="2019-10-25T12:49:00Z">
              <w:r w:rsidRPr="009A0ACB" w:rsidDel="003716B2">
                <w:rPr>
                  <w:rFonts w:ascii="Arial" w:hAnsi="Arial" w:cs="Arial"/>
                </w:rPr>
                <w:delText>O sistema deve disponibilizar vários níveis de dificuldade para o usuário.</w:delText>
              </w:r>
            </w:del>
          </w:p>
        </w:tc>
      </w:tr>
      <w:tr w:rsidR="00741549" w:rsidTr="00741549">
        <w:tblPrEx>
          <w:tblW w:w="0" w:type="auto"/>
          <w:tblPrExChange w:id="282" w:author="PC ELIAS" w:date="2019-10-25T12:21:00Z">
            <w:tblPrEx>
              <w:tblW w:w="0" w:type="auto"/>
            </w:tblPrEx>
          </w:tblPrExChange>
        </w:tblPrEx>
        <w:trPr>
          <w:trHeight w:val="624"/>
          <w:trPrChange w:id="283" w:author="PC ELIAS" w:date="2019-10-25T12:21:00Z">
            <w:trPr>
              <w:gridAfter w:val="0"/>
            </w:trPr>
          </w:trPrChange>
        </w:trPr>
        <w:tc>
          <w:tcPr>
            <w:tcW w:w="1305" w:type="dxa"/>
            <w:vAlign w:val="center"/>
            <w:tcPrChange w:id="284" w:author="PC ELIAS" w:date="2019-10-25T12:21:00Z">
              <w:tcPr>
                <w:tcW w:w="1305" w:type="dxa"/>
                <w:gridSpan w:val="2"/>
                <w:vAlign w:val="center"/>
              </w:tcPr>
            </w:tcPrChange>
          </w:tcPr>
          <w:p w:rsidR="00741549" w:rsidRDefault="00741549">
            <w:pPr>
              <w:jc w:val="center"/>
              <w:rPr>
                <w:rFonts w:ascii="Arial" w:hAnsi="Arial" w:cs="Arial"/>
                <w:b/>
                <w:bCs/>
              </w:rPr>
              <w:pPrChange w:id="285" w:author="PC ELIAS" w:date="2019-10-25T12:19:00Z">
                <w:pPr/>
              </w:pPrChange>
            </w:pPr>
          </w:p>
        </w:tc>
        <w:tc>
          <w:tcPr>
            <w:tcW w:w="889" w:type="dxa"/>
            <w:vAlign w:val="center"/>
            <w:tcPrChange w:id="286" w:author="PC ELIAS" w:date="2019-10-25T12:21:00Z">
              <w:tcPr>
                <w:tcW w:w="813" w:type="dxa"/>
                <w:gridSpan w:val="2"/>
                <w:vAlign w:val="center"/>
              </w:tcPr>
            </w:tcPrChange>
          </w:tcPr>
          <w:p w:rsidR="00741549" w:rsidRDefault="00741549">
            <w:pPr>
              <w:jc w:val="center"/>
              <w:rPr>
                <w:rFonts w:ascii="Arial" w:hAnsi="Arial" w:cs="Arial"/>
                <w:b/>
                <w:bCs/>
              </w:rPr>
              <w:pPrChange w:id="287" w:author="PC ELIAS" w:date="2019-10-25T12:19:00Z">
                <w:pPr/>
              </w:pPrChange>
            </w:pPr>
          </w:p>
        </w:tc>
        <w:tc>
          <w:tcPr>
            <w:tcW w:w="926" w:type="dxa"/>
            <w:vAlign w:val="center"/>
            <w:tcPrChange w:id="288" w:author="PC ELIAS" w:date="2019-10-25T12:21:00Z">
              <w:tcPr>
                <w:tcW w:w="926" w:type="dxa"/>
                <w:gridSpan w:val="2"/>
                <w:vAlign w:val="center"/>
              </w:tcPr>
            </w:tcPrChange>
          </w:tcPr>
          <w:p w:rsidR="00741549" w:rsidRPr="009A0ACB" w:rsidDel="0010195A" w:rsidRDefault="00741549">
            <w:pPr>
              <w:jc w:val="center"/>
              <w:rPr>
                <w:del w:id="289" w:author="PC ELIAS" w:date="2019-10-25T12:19:00Z"/>
                <w:rFonts w:ascii="Arial" w:hAnsi="Arial" w:cs="Arial"/>
              </w:rPr>
              <w:pPrChange w:id="290" w:author="PC ELIAS" w:date="2019-10-25T12:19:00Z">
                <w:pPr/>
              </w:pPrChange>
            </w:pPr>
            <w:r w:rsidRPr="009A0ACB">
              <w:rPr>
                <w:rFonts w:ascii="Arial" w:hAnsi="Arial" w:cs="Arial"/>
              </w:rPr>
              <w:t>RF0</w:t>
            </w:r>
            <w:r>
              <w:rPr>
                <w:rFonts w:ascii="Arial" w:hAnsi="Arial" w:cs="Arial"/>
              </w:rPr>
              <w:t>2</w:t>
            </w:r>
          </w:p>
          <w:p w:rsidR="00741549" w:rsidRDefault="00741549">
            <w:pPr>
              <w:jc w:val="center"/>
              <w:rPr>
                <w:rFonts w:ascii="Arial" w:hAnsi="Arial" w:cs="Arial"/>
                <w:b/>
                <w:bCs/>
              </w:rPr>
              <w:pPrChange w:id="291" w:author="PC ELIAS" w:date="2019-10-25T12:19:00Z">
                <w:pPr/>
              </w:pPrChange>
            </w:pPr>
          </w:p>
        </w:tc>
        <w:tc>
          <w:tcPr>
            <w:tcW w:w="5374" w:type="dxa"/>
            <w:vAlign w:val="center"/>
            <w:tcPrChange w:id="292" w:author="PC ELIAS" w:date="2019-10-25T12:21:00Z">
              <w:tcPr>
                <w:tcW w:w="5450" w:type="dxa"/>
                <w:gridSpan w:val="2"/>
                <w:vAlign w:val="center"/>
              </w:tcPr>
            </w:tcPrChange>
          </w:tcPr>
          <w:p w:rsidR="00741549" w:rsidRDefault="00741549">
            <w:pPr>
              <w:jc w:val="both"/>
              <w:rPr>
                <w:rFonts w:ascii="Arial" w:hAnsi="Arial" w:cs="Arial"/>
                <w:b/>
                <w:bCs/>
              </w:rPr>
              <w:pPrChange w:id="293" w:author="PC ELIAS" w:date="2019-10-25T13:26:00Z">
                <w:pPr/>
              </w:pPrChange>
            </w:pPr>
            <w:ins w:id="294" w:author="PC ELIAS" w:date="2019-10-25T12:55:00Z">
              <w:r w:rsidRPr="009A0ACB">
                <w:rPr>
                  <w:rFonts w:ascii="Arial" w:hAnsi="Arial" w:cs="Arial"/>
                </w:rPr>
                <w:t>No nível básico, o sistema deve exibir várias palavras curtas para o usuário.</w:t>
              </w:r>
            </w:ins>
            <w:del w:id="295" w:author="PC ELIAS" w:date="2019-10-25T12:55:00Z">
              <w:r w:rsidRPr="009A0ACB" w:rsidDel="00741549">
                <w:rPr>
                  <w:rFonts w:ascii="Arial" w:hAnsi="Arial" w:cs="Arial"/>
                </w:rPr>
                <w:delText>O sistema deve exibir várias palavras para o nível básico.</w:delText>
              </w:r>
            </w:del>
          </w:p>
        </w:tc>
      </w:tr>
      <w:tr w:rsidR="00741549" w:rsidTr="00741549">
        <w:tblPrEx>
          <w:tblW w:w="0" w:type="auto"/>
          <w:tblPrExChange w:id="296" w:author="PC ELIAS" w:date="2019-10-25T12:21:00Z">
            <w:tblPrEx>
              <w:tblW w:w="0" w:type="auto"/>
            </w:tblPrEx>
          </w:tblPrExChange>
        </w:tblPrEx>
        <w:trPr>
          <w:trHeight w:val="624"/>
          <w:trPrChange w:id="297" w:author="PC ELIAS" w:date="2019-10-25T12:21:00Z">
            <w:trPr>
              <w:gridAfter w:val="0"/>
            </w:trPr>
          </w:trPrChange>
        </w:trPr>
        <w:tc>
          <w:tcPr>
            <w:tcW w:w="1305" w:type="dxa"/>
            <w:vAlign w:val="center"/>
            <w:tcPrChange w:id="298" w:author="PC ELIAS" w:date="2019-10-25T12:21:00Z">
              <w:tcPr>
                <w:tcW w:w="1305" w:type="dxa"/>
                <w:gridSpan w:val="2"/>
                <w:vAlign w:val="center"/>
              </w:tcPr>
            </w:tcPrChange>
          </w:tcPr>
          <w:p w:rsidR="00741549" w:rsidRDefault="00741549">
            <w:pPr>
              <w:jc w:val="center"/>
              <w:rPr>
                <w:rFonts w:ascii="Arial" w:hAnsi="Arial" w:cs="Arial"/>
                <w:b/>
                <w:bCs/>
              </w:rPr>
              <w:pPrChange w:id="299" w:author="PC ELIAS" w:date="2019-10-25T12:19:00Z">
                <w:pPr/>
              </w:pPrChange>
            </w:pPr>
          </w:p>
        </w:tc>
        <w:tc>
          <w:tcPr>
            <w:tcW w:w="889" w:type="dxa"/>
            <w:vAlign w:val="center"/>
            <w:tcPrChange w:id="300" w:author="PC ELIAS" w:date="2019-10-25T12:21:00Z">
              <w:tcPr>
                <w:tcW w:w="813" w:type="dxa"/>
                <w:gridSpan w:val="2"/>
                <w:vAlign w:val="center"/>
              </w:tcPr>
            </w:tcPrChange>
          </w:tcPr>
          <w:p w:rsidR="00741549" w:rsidRDefault="00741549">
            <w:pPr>
              <w:jc w:val="center"/>
              <w:rPr>
                <w:rFonts w:ascii="Arial" w:hAnsi="Arial" w:cs="Arial"/>
                <w:b/>
                <w:bCs/>
              </w:rPr>
              <w:pPrChange w:id="301" w:author="PC ELIAS" w:date="2019-10-25T12:19:00Z">
                <w:pPr/>
              </w:pPrChange>
            </w:pPr>
          </w:p>
        </w:tc>
        <w:tc>
          <w:tcPr>
            <w:tcW w:w="926" w:type="dxa"/>
            <w:vAlign w:val="center"/>
            <w:tcPrChange w:id="302" w:author="PC ELIAS" w:date="2019-10-25T12:21:00Z">
              <w:tcPr>
                <w:tcW w:w="926" w:type="dxa"/>
                <w:gridSpan w:val="2"/>
                <w:vAlign w:val="center"/>
              </w:tcPr>
            </w:tcPrChange>
          </w:tcPr>
          <w:p w:rsidR="00741549" w:rsidRPr="009A0ACB" w:rsidDel="0010195A" w:rsidRDefault="00741549">
            <w:pPr>
              <w:jc w:val="center"/>
              <w:rPr>
                <w:del w:id="303" w:author="PC ELIAS" w:date="2019-10-25T12:19:00Z"/>
                <w:rFonts w:ascii="Arial" w:hAnsi="Arial" w:cs="Arial"/>
              </w:rPr>
              <w:pPrChange w:id="304" w:author="PC ELIAS" w:date="2019-10-25T12:19:00Z">
                <w:pPr/>
              </w:pPrChange>
            </w:pPr>
            <w:r w:rsidRPr="009A0ACB">
              <w:rPr>
                <w:rFonts w:ascii="Arial" w:hAnsi="Arial" w:cs="Arial"/>
              </w:rPr>
              <w:t>RF0</w:t>
            </w:r>
            <w:r>
              <w:rPr>
                <w:rFonts w:ascii="Arial" w:hAnsi="Arial" w:cs="Arial"/>
              </w:rPr>
              <w:t>3</w:t>
            </w:r>
          </w:p>
          <w:p w:rsidR="00741549" w:rsidRDefault="00741549">
            <w:pPr>
              <w:jc w:val="center"/>
              <w:rPr>
                <w:rFonts w:ascii="Arial" w:hAnsi="Arial" w:cs="Arial"/>
                <w:b/>
                <w:bCs/>
              </w:rPr>
              <w:pPrChange w:id="305" w:author="PC ELIAS" w:date="2019-10-25T12:19:00Z">
                <w:pPr/>
              </w:pPrChange>
            </w:pPr>
          </w:p>
        </w:tc>
        <w:tc>
          <w:tcPr>
            <w:tcW w:w="5374" w:type="dxa"/>
            <w:vAlign w:val="center"/>
            <w:tcPrChange w:id="306" w:author="PC ELIAS" w:date="2019-10-25T12:21:00Z">
              <w:tcPr>
                <w:tcW w:w="5450" w:type="dxa"/>
                <w:gridSpan w:val="2"/>
                <w:vAlign w:val="center"/>
              </w:tcPr>
            </w:tcPrChange>
          </w:tcPr>
          <w:p w:rsidR="00741549" w:rsidRDefault="00741549">
            <w:pPr>
              <w:jc w:val="both"/>
              <w:rPr>
                <w:rFonts w:ascii="Arial" w:hAnsi="Arial" w:cs="Arial"/>
                <w:b/>
                <w:bCs/>
              </w:rPr>
              <w:pPrChange w:id="307" w:author="PC ELIAS" w:date="2019-10-25T13:26:00Z">
                <w:pPr/>
              </w:pPrChange>
            </w:pPr>
            <w:ins w:id="308" w:author="PC ELIAS" w:date="2019-10-25T12:55:00Z">
              <w:r>
                <w:rPr>
                  <w:rFonts w:ascii="Arial" w:hAnsi="Arial" w:cs="Arial"/>
                </w:rPr>
                <w:t>No nível básico avalição do usuário será baseado de acordo com a percentual de acertos.</w:t>
              </w:r>
            </w:ins>
            <w:del w:id="309" w:author="PC ELIAS" w:date="2019-10-25T12:55:00Z">
              <w:r w:rsidRPr="009A0ACB" w:rsidDel="00741549">
                <w:rPr>
                  <w:rFonts w:ascii="Arial" w:hAnsi="Arial" w:cs="Arial"/>
                </w:rPr>
                <w:delText>No nível básico, o sistema deve exibir várias palavras curtas para o usuário.</w:delText>
              </w:r>
            </w:del>
          </w:p>
        </w:tc>
      </w:tr>
      <w:tr w:rsidR="00741549" w:rsidTr="00741549">
        <w:tblPrEx>
          <w:tblW w:w="0" w:type="auto"/>
          <w:tblPrExChange w:id="310" w:author="PC ELIAS" w:date="2019-10-25T12:21:00Z">
            <w:tblPrEx>
              <w:tblW w:w="0" w:type="auto"/>
            </w:tblPrEx>
          </w:tblPrExChange>
        </w:tblPrEx>
        <w:trPr>
          <w:trHeight w:val="624"/>
          <w:trPrChange w:id="311" w:author="PC ELIAS" w:date="2019-10-25T12:21:00Z">
            <w:trPr>
              <w:gridAfter w:val="0"/>
            </w:trPr>
          </w:trPrChange>
        </w:trPr>
        <w:tc>
          <w:tcPr>
            <w:tcW w:w="1305" w:type="dxa"/>
            <w:vAlign w:val="center"/>
            <w:tcPrChange w:id="312" w:author="PC ELIAS" w:date="2019-10-25T12:21:00Z">
              <w:tcPr>
                <w:tcW w:w="1305" w:type="dxa"/>
                <w:gridSpan w:val="2"/>
                <w:vAlign w:val="center"/>
              </w:tcPr>
            </w:tcPrChange>
          </w:tcPr>
          <w:p w:rsidR="00741549" w:rsidRDefault="00741549">
            <w:pPr>
              <w:jc w:val="center"/>
              <w:rPr>
                <w:rFonts w:ascii="Arial" w:hAnsi="Arial" w:cs="Arial"/>
                <w:b/>
                <w:bCs/>
              </w:rPr>
              <w:pPrChange w:id="313" w:author="PC ELIAS" w:date="2019-10-25T12:19:00Z">
                <w:pPr/>
              </w:pPrChange>
            </w:pPr>
          </w:p>
        </w:tc>
        <w:tc>
          <w:tcPr>
            <w:tcW w:w="889" w:type="dxa"/>
            <w:vAlign w:val="center"/>
            <w:tcPrChange w:id="314" w:author="PC ELIAS" w:date="2019-10-25T12:21:00Z">
              <w:tcPr>
                <w:tcW w:w="813" w:type="dxa"/>
                <w:gridSpan w:val="2"/>
                <w:vAlign w:val="center"/>
              </w:tcPr>
            </w:tcPrChange>
          </w:tcPr>
          <w:p w:rsidR="00741549" w:rsidRDefault="00741549">
            <w:pPr>
              <w:jc w:val="center"/>
              <w:rPr>
                <w:rFonts w:ascii="Arial" w:hAnsi="Arial" w:cs="Arial"/>
                <w:b/>
                <w:bCs/>
              </w:rPr>
              <w:pPrChange w:id="315" w:author="PC ELIAS" w:date="2019-10-25T12:19:00Z">
                <w:pPr/>
              </w:pPrChange>
            </w:pPr>
          </w:p>
        </w:tc>
        <w:tc>
          <w:tcPr>
            <w:tcW w:w="926" w:type="dxa"/>
            <w:vAlign w:val="center"/>
            <w:tcPrChange w:id="316" w:author="PC ELIAS" w:date="2019-10-25T12:21:00Z">
              <w:tcPr>
                <w:tcW w:w="926" w:type="dxa"/>
                <w:gridSpan w:val="2"/>
                <w:vAlign w:val="center"/>
              </w:tcPr>
            </w:tcPrChange>
          </w:tcPr>
          <w:p w:rsidR="00741549" w:rsidRPr="009A0ACB" w:rsidDel="0010195A" w:rsidRDefault="00741549">
            <w:pPr>
              <w:jc w:val="center"/>
              <w:rPr>
                <w:del w:id="317" w:author="PC ELIAS" w:date="2019-10-25T12:19:00Z"/>
                <w:rFonts w:ascii="Arial" w:hAnsi="Arial" w:cs="Arial"/>
              </w:rPr>
              <w:pPrChange w:id="318" w:author="PC ELIAS" w:date="2019-10-25T12:19:00Z">
                <w:pPr/>
              </w:pPrChange>
            </w:pPr>
            <w:r w:rsidRPr="009A0ACB">
              <w:rPr>
                <w:rFonts w:ascii="Arial" w:hAnsi="Arial" w:cs="Arial"/>
              </w:rPr>
              <w:t>RF0</w:t>
            </w:r>
            <w:r>
              <w:rPr>
                <w:rFonts w:ascii="Arial" w:hAnsi="Arial" w:cs="Arial"/>
              </w:rPr>
              <w:t>4</w:t>
            </w:r>
          </w:p>
          <w:p w:rsidR="00741549" w:rsidRDefault="00741549">
            <w:pPr>
              <w:jc w:val="center"/>
              <w:rPr>
                <w:rFonts w:ascii="Arial" w:hAnsi="Arial" w:cs="Arial"/>
                <w:b/>
                <w:bCs/>
              </w:rPr>
              <w:pPrChange w:id="319" w:author="PC ELIAS" w:date="2019-10-25T12:19:00Z">
                <w:pPr/>
              </w:pPrChange>
            </w:pPr>
          </w:p>
        </w:tc>
        <w:tc>
          <w:tcPr>
            <w:tcW w:w="5374" w:type="dxa"/>
            <w:vAlign w:val="center"/>
            <w:tcPrChange w:id="320" w:author="PC ELIAS" w:date="2019-10-25T12:21:00Z">
              <w:tcPr>
                <w:tcW w:w="5450" w:type="dxa"/>
                <w:gridSpan w:val="2"/>
                <w:vAlign w:val="center"/>
              </w:tcPr>
            </w:tcPrChange>
          </w:tcPr>
          <w:p w:rsidR="00741549" w:rsidDel="0010195A" w:rsidRDefault="00741549">
            <w:pPr>
              <w:jc w:val="both"/>
              <w:rPr>
                <w:del w:id="321" w:author="PC ELIAS" w:date="2019-10-25T12:20:00Z"/>
                <w:rFonts w:ascii="Arial" w:hAnsi="Arial" w:cs="Arial"/>
              </w:rPr>
              <w:pPrChange w:id="322" w:author="PC ELIAS" w:date="2019-10-25T13:26:00Z">
                <w:pPr/>
              </w:pPrChange>
            </w:pPr>
            <w:ins w:id="323" w:author="PC ELIAS" w:date="2019-10-25T12:55:00Z">
              <w:r>
                <w:rPr>
                  <w:rFonts w:ascii="Arial" w:hAnsi="Arial" w:cs="Arial"/>
                </w:rPr>
                <w:t>O usuário só vai passar de nível se o percentual de acertos</w:t>
              </w:r>
            </w:ins>
            <w:ins w:id="324" w:author="PC ELIAS" w:date="2019-10-25T12:56:00Z">
              <w:r>
                <w:rPr>
                  <w:rFonts w:ascii="Arial" w:hAnsi="Arial" w:cs="Arial"/>
                </w:rPr>
                <w:t xml:space="preserve"> (a definir)</w:t>
              </w:r>
            </w:ins>
            <w:ins w:id="325" w:author="PC ELIAS" w:date="2019-10-25T12:55:00Z">
              <w:r>
                <w:rPr>
                  <w:rFonts w:ascii="Arial" w:hAnsi="Arial" w:cs="Arial"/>
                </w:rPr>
                <w:t xml:space="preserve"> for alcançado.</w:t>
              </w:r>
            </w:ins>
            <w:del w:id="326" w:author="PC ELIAS" w:date="2019-10-25T12:55:00Z">
              <w:r w:rsidDel="00741549">
                <w:rPr>
                  <w:rFonts w:ascii="Arial" w:hAnsi="Arial" w:cs="Arial"/>
                </w:rPr>
                <w:delText>No nível básico avalição do usuário será baseado de acordo com a percentual de acertos.</w:delText>
              </w:r>
            </w:del>
          </w:p>
          <w:p w:rsidR="00741549" w:rsidRDefault="00741549">
            <w:pPr>
              <w:jc w:val="both"/>
              <w:rPr>
                <w:rFonts w:ascii="Arial" w:hAnsi="Arial" w:cs="Arial"/>
                <w:b/>
                <w:bCs/>
              </w:rPr>
              <w:pPrChange w:id="327" w:author="PC ELIAS" w:date="2019-10-25T13:26:00Z">
                <w:pPr/>
              </w:pPrChange>
            </w:pPr>
          </w:p>
        </w:tc>
      </w:tr>
      <w:tr w:rsidR="00741549" w:rsidTr="00741549">
        <w:tblPrEx>
          <w:tblW w:w="0" w:type="auto"/>
          <w:tblPrExChange w:id="328" w:author="PC ELIAS" w:date="2019-10-25T12:26:00Z">
            <w:tblPrEx>
              <w:tblW w:w="0" w:type="auto"/>
            </w:tblPrEx>
          </w:tblPrExChange>
        </w:tblPrEx>
        <w:trPr>
          <w:trHeight w:val="624"/>
          <w:trPrChange w:id="329" w:author="PC ELIAS" w:date="2019-10-25T12:26:00Z">
            <w:trPr>
              <w:gridAfter w:val="0"/>
              <w:trHeight w:val="64"/>
            </w:trPr>
          </w:trPrChange>
        </w:trPr>
        <w:tc>
          <w:tcPr>
            <w:tcW w:w="1305" w:type="dxa"/>
            <w:vAlign w:val="center"/>
            <w:tcPrChange w:id="330" w:author="PC ELIAS" w:date="2019-10-25T12:26:00Z">
              <w:tcPr>
                <w:tcW w:w="1305" w:type="dxa"/>
                <w:gridSpan w:val="2"/>
                <w:vAlign w:val="center"/>
              </w:tcPr>
            </w:tcPrChange>
          </w:tcPr>
          <w:p w:rsidR="00741549" w:rsidRDefault="00741549" w:rsidP="0074154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89" w:type="dxa"/>
            <w:vAlign w:val="center"/>
            <w:tcPrChange w:id="331" w:author="PC ELIAS" w:date="2019-10-25T12:26:00Z">
              <w:tcPr>
                <w:tcW w:w="813" w:type="dxa"/>
                <w:gridSpan w:val="2"/>
                <w:vAlign w:val="center"/>
              </w:tcPr>
            </w:tcPrChange>
          </w:tcPr>
          <w:p w:rsidR="00741549" w:rsidRDefault="00741549" w:rsidP="0074154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26" w:type="dxa"/>
            <w:vAlign w:val="center"/>
            <w:tcPrChange w:id="332" w:author="PC ELIAS" w:date="2019-10-25T12:26:00Z">
              <w:tcPr>
                <w:tcW w:w="926" w:type="dxa"/>
                <w:gridSpan w:val="2"/>
                <w:vAlign w:val="center"/>
              </w:tcPr>
            </w:tcPrChange>
          </w:tcPr>
          <w:p w:rsidR="00741549" w:rsidRPr="009A0ACB" w:rsidDel="0010195A" w:rsidRDefault="00741549">
            <w:pPr>
              <w:jc w:val="center"/>
              <w:rPr>
                <w:del w:id="333" w:author="PC ELIAS" w:date="2019-10-25T12:26:00Z"/>
                <w:rFonts w:ascii="Arial" w:hAnsi="Arial" w:cs="Arial"/>
              </w:rPr>
              <w:pPrChange w:id="334" w:author="PC ELIAS" w:date="2019-10-25T12:26:00Z">
                <w:pPr/>
              </w:pPrChange>
            </w:pPr>
            <w:r w:rsidRPr="009A0ACB">
              <w:rPr>
                <w:rFonts w:ascii="Arial" w:hAnsi="Arial" w:cs="Arial"/>
              </w:rPr>
              <w:t>RF0</w:t>
            </w:r>
            <w:r>
              <w:rPr>
                <w:rFonts w:ascii="Arial" w:hAnsi="Arial" w:cs="Arial"/>
              </w:rPr>
              <w:t>5</w:t>
            </w:r>
          </w:p>
          <w:p w:rsidR="00741549" w:rsidRDefault="00741549">
            <w:pPr>
              <w:jc w:val="center"/>
              <w:rPr>
                <w:rFonts w:ascii="Arial" w:hAnsi="Arial" w:cs="Arial"/>
                <w:b/>
                <w:bCs/>
              </w:rPr>
              <w:pPrChange w:id="335" w:author="PC ELIAS" w:date="2019-10-25T12:26:00Z">
                <w:pPr/>
              </w:pPrChange>
            </w:pPr>
          </w:p>
        </w:tc>
        <w:tc>
          <w:tcPr>
            <w:tcW w:w="5374" w:type="dxa"/>
            <w:vAlign w:val="center"/>
            <w:tcPrChange w:id="336" w:author="PC ELIAS" w:date="2019-10-25T12:26:00Z">
              <w:tcPr>
                <w:tcW w:w="5450" w:type="dxa"/>
                <w:gridSpan w:val="2"/>
                <w:vAlign w:val="center"/>
              </w:tcPr>
            </w:tcPrChange>
          </w:tcPr>
          <w:p w:rsidR="00741549" w:rsidDel="0010195A" w:rsidRDefault="00741549">
            <w:pPr>
              <w:jc w:val="both"/>
              <w:rPr>
                <w:del w:id="337" w:author="PC ELIAS" w:date="2019-10-25T12:21:00Z"/>
                <w:rFonts w:ascii="Arial" w:hAnsi="Arial" w:cs="Arial"/>
              </w:rPr>
              <w:pPrChange w:id="338" w:author="PC ELIAS" w:date="2019-10-25T13:26:00Z">
                <w:pPr/>
              </w:pPrChange>
            </w:pPr>
            <w:del w:id="339" w:author="PC ELIAS" w:date="2019-10-25T12:55:00Z">
              <w:r w:rsidDel="00741549">
                <w:rPr>
                  <w:rFonts w:ascii="Arial" w:hAnsi="Arial" w:cs="Arial"/>
                </w:rPr>
                <w:delText>O usuário só vai passar de nível se o percentual de acertos for alcançado.</w:delText>
              </w:r>
            </w:del>
          </w:p>
          <w:p w:rsidR="00741549" w:rsidRDefault="00741549">
            <w:pPr>
              <w:jc w:val="both"/>
              <w:rPr>
                <w:rFonts w:ascii="Arial" w:hAnsi="Arial" w:cs="Arial"/>
                <w:b/>
                <w:bCs/>
              </w:rPr>
              <w:pPrChange w:id="340" w:author="PC ELIAS" w:date="2019-10-25T13:26:00Z">
                <w:pPr/>
              </w:pPrChange>
            </w:pPr>
          </w:p>
        </w:tc>
      </w:tr>
    </w:tbl>
    <w:p w:rsidR="0058608B" w:rsidRDefault="0058608B" w:rsidP="00186722">
      <w:pPr>
        <w:rPr>
          <w:rFonts w:ascii="Arial" w:hAnsi="Arial" w:cs="Arial"/>
          <w:b/>
          <w:bCs/>
        </w:rPr>
      </w:pPr>
    </w:p>
    <w:p w:rsidR="0058608B" w:rsidRDefault="0058608B" w:rsidP="00186722">
      <w:pPr>
        <w:rPr>
          <w:rFonts w:ascii="Arial" w:hAnsi="Arial" w:cs="Arial"/>
          <w:b/>
          <w:bCs/>
        </w:rPr>
      </w:pPr>
    </w:p>
    <w:p w:rsidR="0058608B" w:rsidRPr="00CD0749" w:rsidRDefault="0058608B" w:rsidP="00186722">
      <w:pPr>
        <w:rPr>
          <w:rFonts w:ascii="Arial" w:hAnsi="Arial" w:cs="Arial"/>
          <w:b/>
          <w:bCs/>
        </w:rPr>
      </w:pPr>
    </w:p>
    <w:p w:rsidR="00DB34B5" w:rsidRDefault="00DB34B5" w:rsidP="00A6151F">
      <w:pPr>
        <w:ind w:left="708"/>
        <w:rPr>
          <w:rFonts w:ascii="Arial" w:hAnsi="Arial" w:cs="Arial"/>
        </w:rPr>
      </w:pPr>
    </w:p>
    <w:p w:rsidR="00946E8C" w:rsidRPr="009A0ACB" w:rsidRDefault="00946E8C" w:rsidP="00A6151F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C712A0" w:rsidRDefault="00C712A0" w:rsidP="00C83159">
      <w:pPr>
        <w:rPr>
          <w:rFonts w:ascii="Arial" w:hAnsi="Arial" w:cs="Arial"/>
          <w:b/>
          <w:bCs/>
        </w:rPr>
      </w:pPr>
    </w:p>
    <w:p w:rsidR="00C712A0" w:rsidRDefault="00C712A0" w:rsidP="00C83159">
      <w:pPr>
        <w:rPr>
          <w:rFonts w:ascii="Arial" w:hAnsi="Arial" w:cs="Arial"/>
          <w:b/>
          <w:bCs/>
        </w:rPr>
      </w:pPr>
    </w:p>
    <w:p w:rsidR="00C712A0" w:rsidRDefault="00C712A0" w:rsidP="00C83159">
      <w:pPr>
        <w:rPr>
          <w:ins w:id="341" w:author="PC ELIAS" w:date="2019-10-25T13:33:00Z"/>
          <w:rFonts w:ascii="Arial" w:hAnsi="Arial" w:cs="Arial"/>
          <w:b/>
          <w:bCs/>
        </w:rPr>
      </w:pPr>
    </w:p>
    <w:p w:rsidR="00482182" w:rsidRDefault="00482182" w:rsidP="00C83159">
      <w:pPr>
        <w:rPr>
          <w:ins w:id="342" w:author="PC ELIAS" w:date="2019-10-25T13:33:00Z"/>
          <w:rFonts w:ascii="Arial" w:hAnsi="Arial" w:cs="Arial"/>
          <w:b/>
          <w:bCs/>
        </w:rPr>
      </w:pPr>
    </w:p>
    <w:p w:rsidR="00482182" w:rsidRDefault="00482182" w:rsidP="00C83159">
      <w:pPr>
        <w:rPr>
          <w:rFonts w:ascii="Arial" w:hAnsi="Arial" w:cs="Arial"/>
          <w:b/>
          <w:bCs/>
        </w:rPr>
      </w:pPr>
    </w:p>
    <w:p w:rsidR="00C712A0" w:rsidRDefault="00C712A0" w:rsidP="00C83159">
      <w:pPr>
        <w:rPr>
          <w:rFonts w:ascii="Arial" w:hAnsi="Arial" w:cs="Arial"/>
          <w:b/>
          <w:bCs/>
        </w:rPr>
      </w:pPr>
    </w:p>
    <w:p w:rsidR="00C83159" w:rsidRDefault="00C83159" w:rsidP="00C83159">
      <w:pPr>
        <w:rPr>
          <w:rFonts w:ascii="Arial" w:hAnsi="Arial" w:cs="Arial"/>
          <w:b/>
          <w:bCs/>
        </w:rPr>
      </w:pPr>
      <w:r w:rsidRPr="002C7640">
        <w:rPr>
          <w:rFonts w:ascii="Arial" w:hAnsi="Arial" w:cs="Arial"/>
          <w:b/>
          <w:bCs/>
        </w:rPr>
        <w:t>Requisitos para o Nível Médio:</w:t>
      </w:r>
    </w:p>
    <w:tbl>
      <w:tblPr>
        <w:tblStyle w:val="Tabelacomgrade"/>
        <w:tblW w:w="9440" w:type="dxa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6043"/>
        <w:tblGridChange w:id="343">
          <w:tblGrid>
            <w:gridCol w:w="113"/>
            <w:gridCol w:w="1300"/>
            <w:gridCol w:w="113"/>
            <w:gridCol w:w="879"/>
            <w:gridCol w:w="113"/>
            <w:gridCol w:w="879"/>
            <w:gridCol w:w="113"/>
            <w:gridCol w:w="5930"/>
            <w:gridCol w:w="113"/>
          </w:tblGrid>
        </w:tblGridChange>
      </w:tblGrid>
      <w:tr w:rsidR="00C712A0" w:rsidTr="00776DA5">
        <w:trPr>
          <w:trHeight w:val="700"/>
        </w:trPr>
        <w:tc>
          <w:tcPr>
            <w:tcW w:w="1413" w:type="dxa"/>
            <w:vAlign w:val="center"/>
          </w:tcPr>
          <w:p w:rsidR="00C712A0" w:rsidRPr="003343EE" w:rsidRDefault="00C712A0" w:rsidP="00776DA5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992" w:type="dxa"/>
            <w:vAlign w:val="center"/>
          </w:tcPr>
          <w:p w:rsidR="00C712A0" w:rsidRPr="00C712A0" w:rsidRDefault="00C712A0" w:rsidP="00776DA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992" w:type="dxa"/>
            <w:vAlign w:val="center"/>
          </w:tcPr>
          <w:p w:rsidR="00C712A0" w:rsidRDefault="00C712A0" w:rsidP="00776DA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Ordem</w:t>
            </w:r>
          </w:p>
        </w:tc>
        <w:tc>
          <w:tcPr>
            <w:tcW w:w="6043" w:type="dxa"/>
            <w:vAlign w:val="center"/>
          </w:tcPr>
          <w:p w:rsidR="00C712A0" w:rsidRDefault="00C712A0" w:rsidP="00776DA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Requisito</w:t>
            </w:r>
          </w:p>
        </w:tc>
      </w:tr>
      <w:tr w:rsidR="00C712A0" w:rsidTr="0010195A">
        <w:tblPrEx>
          <w:tblW w:w="9440" w:type="dxa"/>
          <w:tblLayout w:type="fixed"/>
          <w:tblPrExChange w:id="344" w:author="PC ELIAS" w:date="2019-10-25T12:21:00Z">
            <w:tblPrEx>
              <w:tblW w:w="9440" w:type="dxa"/>
              <w:tblLayout w:type="fixed"/>
            </w:tblPrEx>
          </w:tblPrExChange>
        </w:tblPrEx>
        <w:trPr>
          <w:trHeight w:val="624"/>
          <w:trPrChange w:id="345" w:author="PC ELIAS" w:date="2019-10-25T12:21:00Z">
            <w:trPr>
              <w:gridAfter w:val="0"/>
            </w:trPr>
          </w:trPrChange>
        </w:trPr>
        <w:tc>
          <w:tcPr>
            <w:tcW w:w="1413" w:type="dxa"/>
            <w:vAlign w:val="center"/>
            <w:tcPrChange w:id="346" w:author="PC ELIAS" w:date="2019-10-25T12:21:00Z">
              <w:tcPr>
                <w:tcW w:w="1413" w:type="dxa"/>
                <w:gridSpan w:val="2"/>
                <w:vAlign w:val="center"/>
              </w:tcPr>
            </w:tcPrChange>
          </w:tcPr>
          <w:p w:rsidR="00C712A0" w:rsidRDefault="00C712A0" w:rsidP="00776DA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vAlign w:val="center"/>
            <w:tcPrChange w:id="347" w:author="PC ELIAS" w:date="2019-10-25T12:21:00Z">
              <w:tcPr>
                <w:tcW w:w="992" w:type="dxa"/>
                <w:gridSpan w:val="2"/>
                <w:vAlign w:val="center"/>
              </w:tcPr>
            </w:tcPrChange>
          </w:tcPr>
          <w:p w:rsidR="00C712A0" w:rsidRDefault="00C712A0" w:rsidP="00776DA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vAlign w:val="center"/>
            <w:tcPrChange w:id="348" w:author="PC ELIAS" w:date="2019-10-25T12:21:00Z">
              <w:tcPr>
                <w:tcW w:w="992" w:type="dxa"/>
                <w:gridSpan w:val="2"/>
                <w:vAlign w:val="center"/>
              </w:tcPr>
            </w:tcPrChange>
          </w:tcPr>
          <w:p w:rsidR="00C712A0" w:rsidRPr="0058608B" w:rsidRDefault="0033157C" w:rsidP="00776DA5">
            <w:pPr>
              <w:rPr>
                <w:rFonts w:ascii="Arial" w:hAnsi="Arial" w:cs="Arial"/>
              </w:rPr>
            </w:pPr>
            <w:r w:rsidRPr="0058608B">
              <w:rPr>
                <w:rFonts w:ascii="Arial" w:hAnsi="Arial" w:cs="Arial"/>
              </w:rPr>
              <w:t>RF01</w:t>
            </w:r>
          </w:p>
        </w:tc>
        <w:tc>
          <w:tcPr>
            <w:tcW w:w="6043" w:type="dxa"/>
            <w:vAlign w:val="center"/>
            <w:tcPrChange w:id="349" w:author="PC ELIAS" w:date="2019-10-25T12:21:00Z">
              <w:tcPr>
                <w:tcW w:w="6043" w:type="dxa"/>
                <w:gridSpan w:val="2"/>
                <w:vAlign w:val="center"/>
              </w:tcPr>
            </w:tcPrChange>
          </w:tcPr>
          <w:p w:rsidR="00C712A0" w:rsidRDefault="0033157C">
            <w:pPr>
              <w:jc w:val="both"/>
              <w:rPr>
                <w:rFonts w:ascii="Arial" w:hAnsi="Arial" w:cs="Arial"/>
                <w:b/>
                <w:bCs/>
              </w:rPr>
              <w:pPrChange w:id="350" w:author="PC ELIAS" w:date="2019-10-25T13:26:00Z">
                <w:pPr/>
              </w:pPrChange>
            </w:pPr>
            <w:r w:rsidRPr="009A0ACB">
              <w:rPr>
                <w:rFonts w:ascii="Arial" w:hAnsi="Arial" w:cs="Arial"/>
              </w:rPr>
              <w:t>O sistema deve exibir frases para o nível médio</w:t>
            </w:r>
            <w:ins w:id="351" w:author="PC ELIAS" w:date="2019-10-25T12:49:00Z">
              <w:r w:rsidR="003716B2">
                <w:rPr>
                  <w:rFonts w:ascii="Arial" w:hAnsi="Arial" w:cs="Arial"/>
                </w:rPr>
                <w:t xml:space="preserve"> (Especificar o tamanho da frase)</w:t>
              </w:r>
            </w:ins>
            <w:r w:rsidRPr="009A0ACB">
              <w:rPr>
                <w:rFonts w:ascii="Arial" w:hAnsi="Arial" w:cs="Arial"/>
              </w:rPr>
              <w:t>.</w:t>
            </w:r>
            <w:ins w:id="352" w:author="PC ELIAS" w:date="2019-10-25T12:49:00Z">
              <w:r w:rsidR="003716B2">
                <w:rPr>
                  <w:rFonts w:ascii="Arial" w:hAnsi="Arial" w:cs="Arial"/>
                </w:rPr>
                <w:t xml:space="preserve"> </w:t>
              </w:r>
            </w:ins>
          </w:p>
        </w:tc>
      </w:tr>
      <w:tr w:rsidR="00C712A0" w:rsidTr="0010195A">
        <w:tblPrEx>
          <w:tblW w:w="9440" w:type="dxa"/>
          <w:tblLayout w:type="fixed"/>
          <w:tblPrExChange w:id="353" w:author="PC ELIAS" w:date="2019-10-25T12:21:00Z">
            <w:tblPrEx>
              <w:tblW w:w="9440" w:type="dxa"/>
              <w:tblLayout w:type="fixed"/>
            </w:tblPrEx>
          </w:tblPrExChange>
        </w:tblPrEx>
        <w:trPr>
          <w:trHeight w:val="624"/>
          <w:trPrChange w:id="354" w:author="PC ELIAS" w:date="2019-10-25T12:21:00Z">
            <w:trPr>
              <w:gridAfter w:val="0"/>
            </w:trPr>
          </w:trPrChange>
        </w:trPr>
        <w:tc>
          <w:tcPr>
            <w:tcW w:w="1413" w:type="dxa"/>
            <w:vAlign w:val="center"/>
            <w:tcPrChange w:id="355" w:author="PC ELIAS" w:date="2019-10-25T12:21:00Z">
              <w:tcPr>
                <w:tcW w:w="1413" w:type="dxa"/>
                <w:gridSpan w:val="2"/>
                <w:vAlign w:val="center"/>
              </w:tcPr>
            </w:tcPrChange>
          </w:tcPr>
          <w:p w:rsidR="00C712A0" w:rsidRDefault="00C712A0" w:rsidP="00776DA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vAlign w:val="center"/>
            <w:tcPrChange w:id="356" w:author="PC ELIAS" w:date="2019-10-25T12:21:00Z">
              <w:tcPr>
                <w:tcW w:w="992" w:type="dxa"/>
                <w:gridSpan w:val="2"/>
                <w:vAlign w:val="center"/>
              </w:tcPr>
            </w:tcPrChange>
          </w:tcPr>
          <w:p w:rsidR="00C712A0" w:rsidRDefault="00C712A0" w:rsidP="00776DA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vAlign w:val="center"/>
            <w:tcPrChange w:id="357" w:author="PC ELIAS" w:date="2019-10-25T12:21:00Z">
              <w:tcPr>
                <w:tcW w:w="992" w:type="dxa"/>
                <w:gridSpan w:val="2"/>
                <w:vAlign w:val="center"/>
              </w:tcPr>
            </w:tcPrChange>
          </w:tcPr>
          <w:p w:rsidR="0058608B" w:rsidRPr="009A0ACB" w:rsidDel="0010195A" w:rsidRDefault="0058608B">
            <w:pPr>
              <w:rPr>
                <w:del w:id="358" w:author="PC ELIAS" w:date="2019-10-25T12:21:00Z"/>
                <w:rFonts w:ascii="Arial" w:hAnsi="Arial" w:cs="Arial"/>
              </w:rPr>
            </w:pPr>
            <w:r w:rsidRPr="009A0ACB">
              <w:rPr>
                <w:rFonts w:ascii="Arial" w:hAnsi="Arial" w:cs="Arial"/>
              </w:rPr>
              <w:t>RF0</w:t>
            </w:r>
            <w:r w:rsidR="00C46F6E">
              <w:rPr>
                <w:rFonts w:ascii="Arial" w:hAnsi="Arial" w:cs="Arial"/>
              </w:rPr>
              <w:t>2</w:t>
            </w:r>
          </w:p>
          <w:p w:rsidR="00C712A0" w:rsidRDefault="00C712A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043" w:type="dxa"/>
            <w:vAlign w:val="center"/>
            <w:tcPrChange w:id="359" w:author="PC ELIAS" w:date="2019-10-25T12:21:00Z">
              <w:tcPr>
                <w:tcW w:w="6043" w:type="dxa"/>
                <w:gridSpan w:val="2"/>
                <w:vAlign w:val="center"/>
              </w:tcPr>
            </w:tcPrChange>
          </w:tcPr>
          <w:p w:rsidR="0033157C" w:rsidRDefault="0033157C">
            <w:pPr>
              <w:jc w:val="both"/>
              <w:rPr>
                <w:rFonts w:ascii="Arial" w:hAnsi="Arial" w:cs="Arial"/>
              </w:rPr>
              <w:pPrChange w:id="360" w:author="PC ELIAS" w:date="2019-10-25T13:26:00Z">
                <w:pPr/>
              </w:pPrChange>
            </w:pPr>
            <w:r>
              <w:rPr>
                <w:rFonts w:ascii="Arial" w:hAnsi="Arial" w:cs="Arial"/>
              </w:rPr>
              <w:t>No nível básico a avalição do usuário será baseada de acordo com a percentual de acertos e o tempo médio.</w:t>
            </w:r>
          </w:p>
          <w:p w:rsidR="00C712A0" w:rsidRDefault="00C712A0">
            <w:pPr>
              <w:jc w:val="both"/>
              <w:rPr>
                <w:rFonts w:ascii="Arial" w:hAnsi="Arial" w:cs="Arial"/>
                <w:b/>
                <w:bCs/>
              </w:rPr>
              <w:pPrChange w:id="361" w:author="PC ELIAS" w:date="2019-10-25T13:26:00Z">
                <w:pPr/>
              </w:pPrChange>
            </w:pPr>
          </w:p>
        </w:tc>
      </w:tr>
      <w:tr w:rsidR="00C712A0" w:rsidTr="0010195A">
        <w:tblPrEx>
          <w:tblW w:w="9440" w:type="dxa"/>
          <w:tblLayout w:type="fixed"/>
          <w:tblPrExChange w:id="362" w:author="PC ELIAS" w:date="2019-10-25T12:21:00Z">
            <w:tblPrEx>
              <w:tblW w:w="9440" w:type="dxa"/>
              <w:tblLayout w:type="fixed"/>
            </w:tblPrEx>
          </w:tblPrExChange>
        </w:tblPrEx>
        <w:trPr>
          <w:trHeight w:val="624"/>
          <w:trPrChange w:id="363" w:author="PC ELIAS" w:date="2019-10-25T12:21:00Z">
            <w:trPr>
              <w:gridAfter w:val="0"/>
            </w:trPr>
          </w:trPrChange>
        </w:trPr>
        <w:tc>
          <w:tcPr>
            <w:tcW w:w="1413" w:type="dxa"/>
            <w:vAlign w:val="center"/>
            <w:tcPrChange w:id="364" w:author="PC ELIAS" w:date="2019-10-25T12:21:00Z">
              <w:tcPr>
                <w:tcW w:w="1413" w:type="dxa"/>
                <w:gridSpan w:val="2"/>
                <w:vAlign w:val="center"/>
              </w:tcPr>
            </w:tcPrChange>
          </w:tcPr>
          <w:p w:rsidR="00C712A0" w:rsidRDefault="00C712A0" w:rsidP="00776DA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vAlign w:val="center"/>
            <w:tcPrChange w:id="365" w:author="PC ELIAS" w:date="2019-10-25T12:21:00Z">
              <w:tcPr>
                <w:tcW w:w="992" w:type="dxa"/>
                <w:gridSpan w:val="2"/>
                <w:vAlign w:val="center"/>
              </w:tcPr>
            </w:tcPrChange>
          </w:tcPr>
          <w:p w:rsidR="00C712A0" w:rsidRDefault="00C712A0" w:rsidP="00776DA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vAlign w:val="center"/>
            <w:tcPrChange w:id="366" w:author="PC ELIAS" w:date="2019-10-25T12:21:00Z">
              <w:tcPr>
                <w:tcW w:w="992" w:type="dxa"/>
                <w:gridSpan w:val="2"/>
                <w:vAlign w:val="center"/>
              </w:tcPr>
            </w:tcPrChange>
          </w:tcPr>
          <w:p w:rsidR="00C46F6E" w:rsidRPr="009A0ACB" w:rsidDel="0010195A" w:rsidRDefault="00C46F6E" w:rsidP="00776DA5">
            <w:pPr>
              <w:rPr>
                <w:del w:id="367" w:author="PC ELIAS" w:date="2019-10-25T12:21:00Z"/>
                <w:rFonts w:ascii="Arial" w:hAnsi="Arial" w:cs="Arial"/>
              </w:rPr>
            </w:pPr>
            <w:r w:rsidRPr="009A0ACB">
              <w:rPr>
                <w:rFonts w:ascii="Arial" w:hAnsi="Arial" w:cs="Arial"/>
              </w:rPr>
              <w:t>RF0</w:t>
            </w:r>
            <w:r>
              <w:rPr>
                <w:rFonts w:ascii="Arial" w:hAnsi="Arial" w:cs="Arial"/>
              </w:rPr>
              <w:t>3</w:t>
            </w:r>
          </w:p>
          <w:p w:rsidR="00C712A0" w:rsidRDefault="00C712A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043" w:type="dxa"/>
            <w:vAlign w:val="center"/>
            <w:tcPrChange w:id="368" w:author="PC ELIAS" w:date="2019-10-25T12:21:00Z">
              <w:tcPr>
                <w:tcW w:w="6043" w:type="dxa"/>
                <w:gridSpan w:val="2"/>
                <w:vAlign w:val="center"/>
              </w:tcPr>
            </w:tcPrChange>
          </w:tcPr>
          <w:p w:rsidR="0033157C" w:rsidDel="0010195A" w:rsidRDefault="0033157C">
            <w:pPr>
              <w:jc w:val="both"/>
              <w:rPr>
                <w:del w:id="369" w:author="PC ELIAS" w:date="2019-10-25T12:21:00Z"/>
                <w:rFonts w:ascii="Arial" w:hAnsi="Arial" w:cs="Arial"/>
              </w:rPr>
              <w:pPrChange w:id="370" w:author="PC ELIAS" w:date="2019-10-25T13:26:00Z">
                <w:pPr/>
              </w:pPrChange>
            </w:pPr>
            <w:r>
              <w:rPr>
                <w:rFonts w:ascii="Arial" w:hAnsi="Arial" w:cs="Arial"/>
              </w:rPr>
              <w:t>O usuário só vai passar de nível se o percentual de acertos e o tempo médio</w:t>
            </w:r>
            <w:ins w:id="371" w:author="PC ELIAS" w:date="2019-10-25T12:57:00Z">
              <w:r w:rsidR="00741549">
                <w:rPr>
                  <w:rFonts w:ascii="Arial" w:hAnsi="Arial" w:cs="Arial"/>
                </w:rPr>
                <w:t xml:space="preserve"> (ambos a definir)</w:t>
              </w:r>
            </w:ins>
            <w:r>
              <w:rPr>
                <w:rFonts w:ascii="Arial" w:hAnsi="Arial" w:cs="Arial"/>
              </w:rPr>
              <w:t xml:space="preserve"> for alcançado.</w:t>
            </w:r>
          </w:p>
          <w:p w:rsidR="00C712A0" w:rsidRDefault="00C712A0">
            <w:pPr>
              <w:jc w:val="both"/>
              <w:rPr>
                <w:rFonts w:ascii="Arial" w:hAnsi="Arial" w:cs="Arial"/>
                <w:b/>
                <w:bCs/>
              </w:rPr>
              <w:pPrChange w:id="372" w:author="PC ELIAS" w:date="2019-10-25T13:26:00Z">
                <w:pPr/>
              </w:pPrChange>
            </w:pPr>
          </w:p>
        </w:tc>
      </w:tr>
      <w:tr w:rsidR="00C712A0" w:rsidTr="0010195A">
        <w:tblPrEx>
          <w:tblW w:w="9440" w:type="dxa"/>
          <w:tblLayout w:type="fixed"/>
          <w:tblPrExChange w:id="373" w:author="PC ELIAS" w:date="2019-10-25T12:21:00Z">
            <w:tblPrEx>
              <w:tblW w:w="9440" w:type="dxa"/>
              <w:tblLayout w:type="fixed"/>
            </w:tblPrEx>
          </w:tblPrExChange>
        </w:tblPrEx>
        <w:trPr>
          <w:trHeight w:val="624"/>
          <w:trPrChange w:id="374" w:author="PC ELIAS" w:date="2019-10-25T12:21:00Z">
            <w:trPr>
              <w:gridAfter w:val="0"/>
            </w:trPr>
          </w:trPrChange>
        </w:trPr>
        <w:tc>
          <w:tcPr>
            <w:tcW w:w="1413" w:type="dxa"/>
            <w:vAlign w:val="center"/>
            <w:tcPrChange w:id="375" w:author="PC ELIAS" w:date="2019-10-25T12:21:00Z">
              <w:tcPr>
                <w:tcW w:w="1413" w:type="dxa"/>
                <w:gridSpan w:val="2"/>
                <w:vAlign w:val="center"/>
              </w:tcPr>
            </w:tcPrChange>
          </w:tcPr>
          <w:p w:rsidR="00C712A0" w:rsidRDefault="00C712A0" w:rsidP="00776DA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vAlign w:val="center"/>
            <w:tcPrChange w:id="376" w:author="PC ELIAS" w:date="2019-10-25T12:21:00Z">
              <w:tcPr>
                <w:tcW w:w="992" w:type="dxa"/>
                <w:gridSpan w:val="2"/>
                <w:vAlign w:val="center"/>
              </w:tcPr>
            </w:tcPrChange>
          </w:tcPr>
          <w:p w:rsidR="00C712A0" w:rsidRDefault="00C712A0" w:rsidP="00776DA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vAlign w:val="center"/>
            <w:tcPrChange w:id="377" w:author="PC ELIAS" w:date="2019-10-25T12:21:00Z">
              <w:tcPr>
                <w:tcW w:w="992" w:type="dxa"/>
                <w:gridSpan w:val="2"/>
                <w:vAlign w:val="center"/>
              </w:tcPr>
            </w:tcPrChange>
          </w:tcPr>
          <w:p w:rsidR="00C46F6E" w:rsidRPr="009A0ACB" w:rsidDel="0010195A" w:rsidRDefault="00C46F6E">
            <w:pPr>
              <w:rPr>
                <w:del w:id="378" w:author="PC ELIAS" w:date="2019-10-25T12:21:00Z"/>
                <w:rFonts w:ascii="Arial" w:hAnsi="Arial" w:cs="Arial"/>
              </w:rPr>
            </w:pPr>
            <w:r w:rsidRPr="009A0ACB">
              <w:rPr>
                <w:rFonts w:ascii="Arial" w:hAnsi="Arial" w:cs="Arial"/>
              </w:rPr>
              <w:t>RF0</w:t>
            </w:r>
            <w:r>
              <w:rPr>
                <w:rFonts w:ascii="Arial" w:hAnsi="Arial" w:cs="Arial"/>
              </w:rPr>
              <w:t>4</w:t>
            </w:r>
          </w:p>
          <w:p w:rsidR="00C712A0" w:rsidRDefault="00C712A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043" w:type="dxa"/>
            <w:vAlign w:val="center"/>
            <w:tcPrChange w:id="379" w:author="PC ELIAS" w:date="2019-10-25T12:21:00Z">
              <w:tcPr>
                <w:tcW w:w="6043" w:type="dxa"/>
                <w:gridSpan w:val="2"/>
                <w:vAlign w:val="center"/>
              </w:tcPr>
            </w:tcPrChange>
          </w:tcPr>
          <w:p w:rsidR="00C712A0" w:rsidRDefault="00C712A0">
            <w:pPr>
              <w:jc w:val="both"/>
              <w:rPr>
                <w:rFonts w:ascii="Arial" w:hAnsi="Arial" w:cs="Arial"/>
                <w:b/>
                <w:bCs/>
              </w:rPr>
              <w:pPrChange w:id="380" w:author="PC ELIAS" w:date="2019-10-25T13:26:00Z">
                <w:pPr/>
              </w:pPrChange>
            </w:pPr>
          </w:p>
        </w:tc>
      </w:tr>
      <w:tr w:rsidR="00C712A0" w:rsidTr="0010195A">
        <w:tblPrEx>
          <w:tblW w:w="9440" w:type="dxa"/>
          <w:tblLayout w:type="fixed"/>
          <w:tblPrExChange w:id="381" w:author="PC ELIAS" w:date="2019-10-25T12:21:00Z">
            <w:tblPrEx>
              <w:tblW w:w="9440" w:type="dxa"/>
              <w:tblLayout w:type="fixed"/>
            </w:tblPrEx>
          </w:tblPrExChange>
        </w:tblPrEx>
        <w:trPr>
          <w:trHeight w:val="624"/>
          <w:trPrChange w:id="382" w:author="PC ELIAS" w:date="2019-10-25T12:21:00Z">
            <w:trPr>
              <w:gridAfter w:val="0"/>
            </w:trPr>
          </w:trPrChange>
        </w:trPr>
        <w:tc>
          <w:tcPr>
            <w:tcW w:w="1413" w:type="dxa"/>
            <w:vAlign w:val="center"/>
            <w:tcPrChange w:id="383" w:author="PC ELIAS" w:date="2019-10-25T12:21:00Z">
              <w:tcPr>
                <w:tcW w:w="1413" w:type="dxa"/>
                <w:gridSpan w:val="2"/>
                <w:vAlign w:val="center"/>
              </w:tcPr>
            </w:tcPrChange>
          </w:tcPr>
          <w:p w:rsidR="00C712A0" w:rsidRDefault="00C712A0" w:rsidP="00776DA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vAlign w:val="center"/>
            <w:tcPrChange w:id="384" w:author="PC ELIAS" w:date="2019-10-25T12:21:00Z">
              <w:tcPr>
                <w:tcW w:w="992" w:type="dxa"/>
                <w:gridSpan w:val="2"/>
                <w:vAlign w:val="center"/>
              </w:tcPr>
            </w:tcPrChange>
          </w:tcPr>
          <w:p w:rsidR="00C712A0" w:rsidRDefault="00C712A0" w:rsidP="00776DA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vAlign w:val="center"/>
            <w:tcPrChange w:id="385" w:author="PC ELIAS" w:date="2019-10-25T12:21:00Z">
              <w:tcPr>
                <w:tcW w:w="992" w:type="dxa"/>
                <w:gridSpan w:val="2"/>
                <w:vAlign w:val="center"/>
              </w:tcPr>
            </w:tcPrChange>
          </w:tcPr>
          <w:p w:rsidR="00C46F6E" w:rsidRPr="009A0ACB" w:rsidDel="0010195A" w:rsidRDefault="00C46F6E">
            <w:pPr>
              <w:rPr>
                <w:del w:id="386" w:author="PC ELIAS" w:date="2019-10-25T12:21:00Z"/>
                <w:rFonts w:ascii="Arial" w:hAnsi="Arial" w:cs="Arial"/>
              </w:rPr>
            </w:pPr>
            <w:r w:rsidRPr="009A0ACB">
              <w:rPr>
                <w:rFonts w:ascii="Arial" w:hAnsi="Arial" w:cs="Arial"/>
              </w:rPr>
              <w:t>RF0</w:t>
            </w:r>
            <w:r>
              <w:rPr>
                <w:rFonts w:ascii="Arial" w:hAnsi="Arial" w:cs="Arial"/>
              </w:rPr>
              <w:t>5</w:t>
            </w:r>
          </w:p>
          <w:p w:rsidR="00C712A0" w:rsidRDefault="00C712A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043" w:type="dxa"/>
            <w:vAlign w:val="center"/>
            <w:tcPrChange w:id="387" w:author="PC ELIAS" w:date="2019-10-25T12:21:00Z">
              <w:tcPr>
                <w:tcW w:w="6043" w:type="dxa"/>
                <w:gridSpan w:val="2"/>
                <w:vAlign w:val="center"/>
              </w:tcPr>
            </w:tcPrChange>
          </w:tcPr>
          <w:p w:rsidR="00C712A0" w:rsidRDefault="00C712A0">
            <w:pPr>
              <w:jc w:val="both"/>
              <w:rPr>
                <w:rFonts w:ascii="Arial" w:hAnsi="Arial" w:cs="Arial"/>
                <w:b/>
                <w:bCs/>
              </w:rPr>
              <w:pPrChange w:id="388" w:author="PC ELIAS" w:date="2019-10-25T13:26:00Z">
                <w:pPr/>
              </w:pPrChange>
            </w:pPr>
          </w:p>
        </w:tc>
      </w:tr>
    </w:tbl>
    <w:p w:rsidR="003343EE" w:rsidRPr="002C7640" w:rsidDel="00482182" w:rsidRDefault="003343EE" w:rsidP="00C83159">
      <w:pPr>
        <w:rPr>
          <w:del w:id="389" w:author="PC ELIAS" w:date="2019-10-25T13:33:00Z"/>
          <w:rFonts w:ascii="Arial" w:hAnsi="Arial" w:cs="Arial"/>
          <w:b/>
          <w:bCs/>
        </w:rPr>
      </w:pPr>
    </w:p>
    <w:p w:rsidR="00253ABD" w:rsidDel="00482182" w:rsidRDefault="00253ABD" w:rsidP="00DB34B5">
      <w:pPr>
        <w:ind w:left="708"/>
        <w:rPr>
          <w:del w:id="390" w:author="PC ELIAS" w:date="2019-10-25T13:33:00Z"/>
          <w:rFonts w:ascii="Arial" w:hAnsi="Arial" w:cs="Arial"/>
        </w:rPr>
      </w:pPr>
    </w:p>
    <w:p w:rsidR="00946E8C" w:rsidRPr="009A0ACB" w:rsidDel="00482182" w:rsidRDefault="00946E8C" w:rsidP="00461750">
      <w:pPr>
        <w:ind w:left="708"/>
        <w:rPr>
          <w:del w:id="391" w:author="PC ELIAS" w:date="2019-10-25T13:33:00Z"/>
          <w:rFonts w:ascii="Arial" w:hAnsi="Arial" w:cs="Arial"/>
        </w:rPr>
      </w:pPr>
    </w:p>
    <w:p w:rsidR="003716B2" w:rsidRDefault="003716B2" w:rsidP="00CD0749">
      <w:pPr>
        <w:rPr>
          <w:ins w:id="392" w:author="PC ELIAS" w:date="2019-10-25T12:33:00Z"/>
          <w:rFonts w:ascii="Arial" w:hAnsi="Arial" w:cs="Arial"/>
        </w:rPr>
      </w:pPr>
    </w:p>
    <w:p w:rsidR="000800A8" w:rsidRPr="009A0ACB" w:rsidRDefault="000800A8" w:rsidP="00CD0749">
      <w:pPr>
        <w:rPr>
          <w:rFonts w:ascii="Arial" w:hAnsi="Arial" w:cs="Arial"/>
        </w:rPr>
      </w:pPr>
    </w:p>
    <w:p w:rsidR="00C83159" w:rsidRPr="009A0ACB" w:rsidRDefault="00C83159" w:rsidP="001B6F8E">
      <w:pPr>
        <w:ind w:left="708"/>
        <w:rPr>
          <w:rFonts w:ascii="Arial" w:hAnsi="Arial" w:cs="Arial"/>
        </w:rPr>
      </w:pPr>
    </w:p>
    <w:p w:rsidR="00CE5423" w:rsidRDefault="00CE5423" w:rsidP="00CE5423">
      <w:pPr>
        <w:rPr>
          <w:rFonts w:ascii="Arial" w:hAnsi="Arial" w:cs="Arial"/>
          <w:b/>
          <w:bCs/>
        </w:rPr>
      </w:pPr>
      <w:r w:rsidRPr="002C7640">
        <w:rPr>
          <w:rFonts w:ascii="Arial" w:hAnsi="Arial" w:cs="Arial"/>
          <w:b/>
          <w:bCs/>
        </w:rPr>
        <w:t>Requisitos</w:t>
      </w:r>
      <w:r w:rsidR="00C83159" w:rsidRPr="002C7640">
        <w:rPr>
          <w:rFonts w:ascii="Arial" w:hAnsi="Arial" w:cs="Arial"/>
          <w:b/>
          <w:bCs/>
        </w:rPr>
        <w:t xml:space="preserve"> para o Nível Avançado: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05"/>
        <w:gridCol w:w="889"/>
        <w:gridCol w:w="926"/>
        <w:gridCol w:w="5374"/>
        <w:tblGridChange w:id="393">
          <w:tblGrid>
            <w:gridCol w:w="113"/>
            <w:gridCol w:w="1192"/>
            <w:gridCol w:w="113"/>
            <w:gridCol w:w="776"/>
            <w:gridCol w:w="113"/>
            <w:gridCol w:w="813"/>
            <w:gridCol w:w="113"/>
            <w:gridCol w:w="485"/>
            <w:gridCol w:w="4776"/>
            <w:gridCol w:w="113"/>
          </w:tblGrid>
        </w:tblGridChange>
      </w:tblGrid>
      <w:tr w:rsidR="00137D83" w:rsidTr="00137D83">
        <w:tc>
          <w:tcPr>
            <w:tcW w:w="830" w:type="dxa"/>
          </w:tcPr>
          <w:p w:rsidR="00137D83" w:rsidRPr="00137D83" w:rsidRDefault="00137D83" w:rsidP="0088511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823" w:type="dxa"/>
          </w:tcPr>
          <w:p w:rsidR="00137D83" w:rsidRDefault="00137D83" w:rsidP="0088511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926" w:type="dxa"/>
          </w:tcPr>
          <w:p w:rsidR="00137D83" w:rsidRDefault="00137D83" w:rsidP="0088511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Ordem</w:t>
            </w:r>
          </w:p>
        </w:tc>
        <w:tc>
          <w:tcPr>
            <w:tcW w:w="5915" w:type="dxa"/>
          </w:tcPr>
          <w:p w:rsidR="00137D83" w:rsidRDefault="00137D83" w:rsidP="0088511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Requisito</w:t>
            </w:r>
          </w:p>
        </w:tc>
      </w:tr>
      <w:tr w:rsidR="00137D83" w:rsidTr="0010195A">
        <w:tblPrEx>
          <w:tblW w:w="0" w:type="auto"/>
          <w:tblPrExChange w:id="394" w:author="PC ELIAS" w:date="2019-10-25T12:22:00Z">
            <w:tblPrEx>
              <w:tblW w:w="0" w:type="auto"/>
            </w:tblPrEx>
          </w:tblPrExChange>
        </w:tblPrEx>
        <w:trPr>
          <w:trHeight w:val="624"/>
          <w:trPrChange w:id="395" w:author="PC ELIAS" w:date="2019-10-25T12:22:00Z">
            <w:trPr>
              <w:gridAfter w:val="0"/>
            </w:trPr>
          </w:trPrChange>
        </w:trPr>
        <w:tc>
          <w:tcPr>
            <w:tcW w:w="830" w:type="dxa"/>
            <w:vAlign w:val="center"/>
            <w:tcPrChange w:id="396" w:author="PC ELIAS" w:date="2019-10-25T12:22:00Z">
              <w:tcPr>
                <w:tcW w:w="830" w:type="dxa"/>
                <w:gridSpan w:val="2"/>
              </w:tcPr>
            </w:tcPrChange>
          </w:tcPr>
          <w:p w:rsidR="00137D83" w:rsidRDefault="00137D83">
            <w:pPr>
              <w:jc w:val="center"/>
              <w:rPr>
                <w:rFonts w:ascii="Arial" w:hAnsi="Arial" w:cs="Arial"/>
                <w:b/>
                <w:bCs/>
              </w:rPr>
              <w:pPrChange w:id="397" w:author="PC ELIAS" w:date="2019-10-25T12:22:00Z">
                <w:pPr/>
              </w:pPrChange>
            </w:pPr>
          </w:p>
        </w:tc>
        <w:tc>
          <w:tcPr>
            <w:tcW w:w="823" w:type="dxa"/>
            <w:vAlign w:val="center"/>
            <w:tcPrChange w:id="398" w:author="PC ELIAS" w:date="2019-10-25T12:22:00Z">
              <w:tcPr>
                <w:tcW w:w="823" w:type="dxa"/>
                <w:gridSpan w:val="2"/>
              </w:tcPr>
            </w:tcPrChange>
          </w:tcPr>
          <w:p w:rsidR="00137D83" w:rsidRDefault="00137D83">
            <w:pPr>
              <w:jc w:val="center"/>
              <w:rPr>
                <w:rFonts w:ascii="Arial" w:hAnsi="Arial" w:cs="Arial"/>
                <w:b/>
                <w:bCs/>
              </w:rPr>
              <w:pPrChange w:id="399" w:author="PC ELIAS" w:date="2019-10-25T12:22:00Z">
                <w:pPr/>
              </w:pPrChange>
            </w:pPr>
          </w:p>
        </w:tc>
        <w:tc>
          <w:tcPr>
            <w:tcW w:w="926" w:type="dxa"/>
            <w:vAlign w:val="center"/>
            <w:tcPrChange w:id="400" w:author="PC ELIAS" w:date="2019-10-25T12:22:00Z">
              <w:tcPr>
                <w:tcW w:w="926" w:type="dxa"/>
                <w:gridSpan w:val="4"/>
              </w:tcPr>
            </w:tcPrChange>
          </w:tcPr>
          <w:p w:rsidR="006358C8" w:rsidDel="0010195A" w:rsidRDefault="006358C8">
            <w:pPr>
              <w:jc w:val="center"/>
              <w:rPr>
                <w:del w:id="401" w:author="PC ELIAS" w:date="2019-10-25T12:22:00Z"/>
                <w:rFonts w:ascii="Arial" w:hAnsi="Arial" w:cs="Arial"/>
              </w:rPr>
              <w:pPrChange w:id="402" w:author="PC ELIAS" w:date="2019-10-25T12:22:00Z">
                <w:pPr>
                  <w:ind w:left="708"/>
                </w:pPr>
              </w:pPrChange>
            </w:pPr>
            <w:r w:rsidRPr="009A0ACB">
              <w:rPr>
                <w:rFonts w:ascii="Arial" w:hAnsi="Arial" w:cs="Arial"/>
              </w:rPr>
              <w:t>RF04</w:t>
            </w:r>
            <w:del w:id="403" w:author="PC ELIAS" w:date="2019-10-25T12:22:00Z">
              <w:r w:rsidRPr="009A0ACB" w:rsidDel="0010195A">
                <w:rPr>
                  <w:rFonts w:ascii="Arial" w:hAnsi="Arial" w:cs="Arial"/>
                </w:rPr>
                <w:delText>:</w:delText>
              </w:r>
            </w:del>
          </w:p>
          <w:p w:rsidR="00137D83" w:rsidRDefault="00137D83">
            <w:pPr>
              <w:jc w:val="center"/>
              <w:rPr>
                <w:rFonts w:ascii="Arial" w:hAnsi="Arial" w:cs="Arial"/>
                <w:b/>
                <w:bCs/>
              </w:rPr>
              <w:pPrChange w:id="404" w:author="PC ELIAS" w:date="2019-10-25T12:22:00Z">
                <w:pPr/>
              </w:pPrChange>
            </w:pPr>
          </w:p>
        </w:tc>
        <w:tc>
          <w:tcPr>
            <w:tcW w:w="5915" w:type="dxa"/>
            <w:tcPrChange w:id="405" w:author="PC ELIAS" w:date="2019-10-25T12:22:00Z">
              <w:tcPr>
                <w:tcW w:w="5915" w:type="dxa"/>
              </w:tcPr>
            </w:tcPrChange>
          </w:tcPr>
          <w:p w:rsidR="00137D83" w:rsidRDefault="006358C8">
            <w:pPr>
              <w:jc w:val="both"/>
              <w:rPr>
                <w:ins w:id="406" w:author="PC ELIAS" w:date="2019-10-25T12:22:00Z"/>
                <w:rFonts w:ascii="Arial" w:hAnsi="Arial" w:cs="Arial"/>
              </w:rPr>
              <w:pPrChange w:id="407" w:author="PC ELIAS" w:date="2019-10-25T13:26:00Z">
                <w:pPr/>
              </w:pPrChange>
            </w:pPr>
            <w:r w:rsidRPr="009A0ACB">
              <w:rPr>
                <w:rFonts w:ascii="Arial" w:hAnsi="Arial" w:cs="Arial"/>
              </w:rPr>
              <w:t>O sistema deve exibir textos para o nível avançado.</w:t>
            </w:r>
          </w:p>
          <w:p w:rsidR="0010195A" w:rsidRDefault="0010195A">
            <w:pPr>
              <w:jc w:val="both"/>
              <w:rPr>
                <w:rFonts w:ascii="Arial" w:hAnsi="Arial" w:cs="Arial"/>
                <w:b/>
                <w:bCs/>
              </w:rPr>
              <w:pPrChange w:id="408" w:author="PC ELIAS" w:date="2019-10-25T13:26:00Z">
                <w:pPr/>
              </w:pPrChange>
            </w:pPr>
            <w:ins w:id="409" w:author="PC ELIAS" w:date="2019-10-25T12:22:00Z">
              <w:r>
                <w:rPr>
                  <w:rFonts w:ascii="Arial" w:hAnsi="Arial" w:cs="Arial"/>
                </w:rPr>
                <w:t>(Especificar o tamanho dos textos).</w:t>
              </w:r>
            </w:ins>
          </w:p>
        </w:tc>
      </w:tr>
      <w:tr w:rsidR="00137D83" w:rsidTr="0010195A">
        <w:tblPrEx>
          <w:tblW w:w="0" w:type="auto"/>
          <w:tblPrExChange w:id="410" w:author="PC ELIAS" w:date="2019-10-25T12:22:00Z">
            <w:tblPrEx>
              <w:tblW w:w="0" w:type="auto"/>
            </w:tblPrEx>
          </w:tblPrExChange>
        </w:tblPrEx>
        <w:trPr>
          <w:trPrChange w:id="411" w:author="PC ELIAS" w:date="2019-10-25T12:22:00Z">
            <w:trPr>
              <w:gridAfter w:val="0"/>
            </w:trPr>
          </w:trPrChange>
        </w:trPr>
        <w:tc>
          <w:tcPr>
            <w:tcW w:w="830" w:type="dxa"/>
            <w:vAlign w:val="center"/>
            <w:tcPrChange w:id="412" w:author="PC ELIAS" w:date="2019-10-25T12:22:00Z">
              <w:tcPr>
                <w:tcW w:w="830" w:type="dxa"/>
                <w:gridSpan w:val="2"/>
              </w:tcPr>
            </w:tcPrChange>
          </w:tcPr>
          <w:p w:rsidR="00137D83" w:rsidRDefault="00137D83">
            <w:pPr>
              <w:jc w:val="center"/>
              <w:rPr>
                <w:rFonts w:ascii="Arial" w:hAnsi="Arial" w:cs="Arial"/>
                <w:b/>
                <w:bCs/>
              </w:rPr>
              <w:pPrChange w:id="413" w:author="PC ELIAS" w:date="2019-10-25T12:22:00Z">
                <w:pPr/>
              </w:pPrChange>
            </w:pPr>
          </w:p>
        </w:tc>
        <w:tc>
          <w:tcPr>
            <w:tcW w:w="823" w:type="dxa"/>
            <w:vAlign w:val="center"/>
            <w:tcPrChange w:id="414" w:author="PC ELIAS" w:date="2019-10-25T12:22:00Z">
              <w:tcPr>
                <w:tcW w:w="823" w:type="dxa"/>
                <w:gridSpan w:val="2"/>
              </w:tcPr>
            </w:tcPrChange>
          </w:tcPr>
          <w:p w:rsidR="00137D83" w:rsidRDefault="00137D83">
            <w:pPr>
              <w:jc w:val="center"/>
              <w:rPr>
                <w:rFonts w:ascii="Arial" w:hAnsi="Arial" w:cs="Arial"/>
                <w:b/>
                <w:bCs/>
              </w:rPr>
              <w:pPrChange w:id="415" w:author="PC ELIAS" w:date="2019-10-25T12:22:00Z">
                <w:pPr/>
              </w:pPrChange>
            </w:pPr>
          </w:p>
        </w:tc>
        <w:tc>
          <w:tcPr>
            <w:tcW w:w="926" w:type="dxa"/>
            <w:vAlign w:val="center"/>
            <w:tcPrChange w:id="416" w:author="PC ELIAS" w:date="2019-10-25T12:22:00Z">
              <w:tcPr>
                <w:tcW w:w="926" w:type="dxa"/>
                <w:gridSpan w:val="2"/>
              </w:tcPr>
            </w:tcPrChange>
          </w:tcPr>
          <w:p w:rsidR="00137D83" w:rsidRDefault="00137D83">
            <w:pPr>
              <w:jc w:val="center"/>
              <w:rPr>
                <w:rFonts w:ascii="Arial" w:hAnsi="Arial" w:cs="Arial"/>
                <w:b/>
                <w:bCs/>
              </w:rPr>
              <w:pPrChange w:id="417" w:author="PC ELIAS" w:date="2019-10-25T12:22:00Z">
                <w:pPr/>
              </w:pPrChange>
            </w:pPr>
          </w:p>
        </w:tc>
        <w:tc>
          <w:tcPr>
            <w:tcW w:w="5915" w:type="dxa"/>
            <w:tcPrChange w:id="418" w:author="PC ELIAS" w:date="2019-10-25T12:22:00Z">
              <w:tcPr>
                <w:tcW w:w="5915" w:type="dxa"/>
                <w:gridSpan w:val="3"/>
              </w:tcPr>
            </w:tcPrChange>
          </w:tcPr>
          <w:p w:rsidR="00137D83" w:rsidRDefault="00137D83">
            <w:pPr>
              <w:jc w:val="both"/>
              <w:rPr>
                <w:rFonts w:ascii="Arial" w:hAnsi="Arial" w:cs="Arial"/>
                <w:b/>
                <w:bCs/>
              </w:rPr>
              <w:pPrChange w:id="419" w:author="PC ELIAS" w:date="2019-10-25T13:26:00Z">
                <w:pPr/>
              </w:pPrChange>
            </w:pPr>
          </w:p>
        </w:tc>
      </w:tr>
      <w:tr w:rsidR="00137D83" w:rsidTr="0010195A">
        <w:tblPrEx>
          <w:tblW w:w="0" w:type="auto"/>
          <w:tblPrExChange w:id="420" w:author="PC ELIAS" w:date="2019-10-25T12:22:00Z">
            <w:tblPrEx>
              <w:tblW w:w="0" w:type="auto"/>
            </w:tblPrEx>
          </w:tblPrExChange>
        </w:tblPrEx>
        <w:trPr>
          <w:trPrChange w:id="421" w:author="PC ELIAS" w:date="2019-10-25T12:22:00Z">
            <w:trPr>
              <w:gridAfter w:val="0"/>
            </w:trPr>
          </w:trPrChange>
        </w:trPr>
        <w:tc>
          <w:tcPr>
            <w:tcW w:w="830" w:type="dxa"/>
            <w:vAlign w:val="center"/>
            <w:tcPrChange w:id="422" w:author="PC ELIAS" w:date="2019-10-25T12:22:00Z">
              <w:tcPr>
                <w:tcW w:w="830" w:type="dxa"/>
                <w:gridSpan w:val="2"/>
              </w:tcPr>
            </w:tcPrChange>
          </w:tcPr>
          <w:p w:rsidR="00137D83" w:rsidRDefault="00137D83">
            <w:pPr>
              <w:jc w:val="center"/>
              <w:rPr>
                <w:rFonts w:ascii="Arial" w:hAnsi="Arial" w:cs="Arial"/>
                <w:b/>
                <w:bCs/>
              </w:rPr>
              <w:pPrChange w:id="423" w:author="PC ELIAS" w:date="2019-10-25T12:22:00Z">
                <w:pPr/>
              </w:pPrChange>
            </w:pPr>
          </w:p>
        </w:tc>
        <w:tc>
          <w:tcPr>
            <w:tcW w:w="823" w:type="dxa"/>
            <w:vAlign w:val="center"/>
            <w:tcPrChange w:id="424" w:author="PC ELIAS" w:date="2019-10-25T12:22:00Z">
              <w:tcPr>
                <w:tcW w:w="823" w:type="dxa"/>
                <w:gridSpan w:val="2"/>
              </w:tcPr>
            </w:tcPrChange>
          </w:tcPr>
          <w:p w:rsidR="00137D83" w:rsidRDefault="00137D83">
            <w:pPr>
              <w:jc w:val="center"/>
              <w:rPr>
                <w:rFonts w:ascii="Arial" w:hAnsi="Arial" w:cs="Arial"/>
                <w:b/>
                <w:bCs/>
              </w:rPr>
              <w:pPrChange w:id="425" w:author="PC ELIAS" w:date="2019-10-25T12:22:00Z">
                <w:pPr/>
              </w:pPrChange>
            </w:pPr>
          </w:p>
        </w:tc>
        <w:tc>
          <w:tcPr>
            <w:tcW w:w="926" w:type="dxa"/>
            <w:vAlign w:val="center"/>
            <w:tcPrChange w:id="426" w:author="PC ELIAS" w:date="2019-10-25T12:22:00Z">
              <w:tcPr>
                <w:tcW w:w="926" w:type="dxa"/>
                <w:gridSpan w:val="2"/>
              </w:tcPr>
            </w:tcPrChange>
          </w:tcPr>
          <w:p w:rsidR="00137D83" w:rsidRDefault="00137D83">
            <w:pPr>
              <w:jc w:val="center"/>
              <w:rPr>
                <w:rFonts w:ascii="Arial" w:hAnsi="Arial" w:cs="Arial"/>
                <w:b/>
                <w:bCs/>
              </w:rPr>
              <w:pPrChange w:id="427" w:author="PC ELIAS" w:date="2019-10-25T12:22:00Z">
                <w:pPr/>
              </w:pPrChange>
            </w:pPr>
          </w:p>
        </w:tc>
        <w:tc>
          <w:tcPr>
            <w:tcW w:w="5915" w:type="dxa"/>
            <w:tcPrChange w:id="428" w:author="PC ELIAS" w:date="2019-10-25T12:22:00Z">
              <w:tcPr>
                <w:tcW w:w="5915" w:type="dxa"/>
                <w:gridSpan w:val="3"/>
              </w:tcPr>
            </w:tcPrChange>
          </w:tcPr>
          <w:p w:rsidR="00137D83" w:rsidRDefault="00137D83">
            <w:pPr>
              <w:jc w:val="both"/>
              <w:rPr>
                <w:rFonts w:ascii="Arial" w:hAnsi="Arial" w:cs="Arial"/>
                <w:b/>
                <w:bCs/>
              </w:rPr>
              <w:pPrChange w:id="429" w:author="PC ELIAS" w:date="2019-10-25T13:26:00Z">
                <w:pPr/>
              </w:pPrChange>
            </w:pPr>
          </w:p>
        </w:tc>
      </w:tr>
      <w:tr w:rsidR="00137D83" w:rsidTr="0010195A">
        <w:tblPrEx>
          <w:tblW w:w="0" w:type="auto"/>
          <w:tblPrExChange w:id="430" w:author="PC ELIAS" w:date="2019-10-25T12:22:00Z">
            <w:tblPrEx>
              <w:tblW w:w="0" w:type="auto"/>
            </w:tblPrEx>
          </w:tblPrExChange>
        </w:tblPrEx>
        <w:trPr>
          <w:trPrChange w:id="431" w:author="PC ELIAS" w:date="2019-10-25T12:22:00Z">
            <w:trPr>
              <w:gridAfter w:val="0"/>
            </w:trPr>
          </w:trPrChange>
        </w:trPr>
        <w:tc>
          <w:tcPr>
            <w:tcW w:w="830" w:type="dxa"/>
            <w:vAlign w:val="center"/>
            <w:tcPrChange w:id="432" w:author="PC ELIAS" w:date="2019-10-25T12:22:00Z">
              <w:tcPr>
                <w:tcW w:w="830" w:type="dxa"/>
                <w:gridSpan w:val="2"/>
              </w:tcPr>
            </w:tcPrChange>
          </w:tcPr>
          <w:p w:rsidR="00137D83" w:rsidRDefault="00137D83">
            <w:pPr>
              <w:jc w:val="center"/>
              <w:rPr>
                <w:rFonts w:ascii="Arial" w:hAnsi="Arial" w:cs="Arial"/>
                <w:b/>
                <w:bCs/>
              </w:rPr>
              <w:pPrChange w:id="433" w:author="PC ELIAS" w:date="2019-10-25T12:22:00Z">
                <w:pPr/>
              </w:pPrChange>
            </w:pPr>
          </w:p>
        </w:tc>
        <w:tc>
          <w:tcPr>
            <w:tcW w:w="823" w:type="dxa"/>
            <w:vAlign w:val="center"/>
            <w:tcPrChange w:id="434" w:author="PC ELIAS" w:date="2019-10-25T12:22:00Z">
              <w:tcPr>
                <w:tcW w:w="823" w:type="dxa"/>
                <w:gridSpan w:val="2"/>
              </w:tcPr>
            </w:tcPrChange>
          </w:tcPr>
          <w:p w:rsidR="00137D83" w:rsidRDefault="00137D83">
            <w:pPr>
              <w:jc w:val="center"/>
              <w:rPr>
                <w:rFonts w:ascii="Arial" w:hAnsi="Arial" w:cs="Arial"/>
                <w:b/>
                <w:bCs/>
              </w:rPr>
              <w:pPrChange w:id="435" w:author="PC ELIAS" w:date="2019-10-25T12:22:00Z">
                <w:pPr/>
              </w:pPrChange>
            </w:pPr>
          </w:p>
        </w:tc>
        <w:tc>
          <w:tcPr>
            <w:tcW w:w="926" w:type="dxa"/>
            <w:vAlign w:val="center"/>
            <w:tcPrChange w:id="436" w:author="PC ELIAS" w:date="2019-10-25T12:22:00Z">
              <w:tcPr>
                <w:tcW w:w="926" w:type="dxa"/>
                <w:gridSpan w:val="2"/>
              </w:tcPr>
            </w:tcPrChange>
          </w:tcPr>
          <w:p w:rsidR="00137D83" w:rsidRDefault="00137D83">
            <w:pPr>
              <w:jc w:val="center"/>
              <w:rPr>
                <w:rFonts w:ascii="Arial" w:hAnsi="Arial" w:cs="Arial"/>
                <w:b/>
                <w:bCs/>
              </w:rPr>
              <w:pPrChange w:id="437" w:author="PC ELIAS" w:date="2019-10-25T12:22:00Z">
                <w:pPr/>
              </w:pPrChange>
            </w:pPr>
          </w:p>
        </w:tc>
        <w:tc>
          <w:tcPr>
            <w:tcW w:w="5915" w:type="dxa"/>
            <w:tcPrChange w:id="438" w:author="PC ELIAS" w:date="2019-10-25T12:22:00Z">
              <w:tcPr>
                <w:tcW w:w="5915" w:type="dxa"/>
                <w:gridSpan w:val="3"/>
              </w:tcPr>
            </w:tcPrChange>
          </w:tcPr>
          <w:p w:rsidR="00137D83" w:rsidRDefault="00137D83">
            <w:pPr>
              <w:jc w:val="both"/>
              <w:rPr>
                <w:rFonts w:ascii="Arial" w:hAnsi="Arial" w:cs="Arial"/>
                <w:b/>
                <w:bCs/>
              </w:rPr>
              <w:pPrChange w:id="439" w:author="PC ELIAS" w:date="2019-10-25T13:26:00Z">
                <w:pPr/>
              </w:pPrChange>
            </w:pPr>
          </w:p>
        </w:tc>
      </w:tr>
      <w:tr w:rsidR="00137D83" w:rsidTr="00137D83">
        <w:tc>
          <w:tcPr>
            <w:tcW w:w="830" w:type="dxa"/>
          </w:tcPr>
          <w:p w:rsidR="00137D83" w:rsidRDefault="00137D83" w:rsidP="0088511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23" w:type="dxa"/>
          </w:tcPr>
          <w:p w:rsidR="00137D83" w:rsidRDefault="00137D83" w:rsidP="0088511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26" w:type="dxa"/>
          </w:tcPr>
          <w:p w:rsidR="00137D83" w:rsidRDefault="00137D83" w:rsidP="0088511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915" w:type="dxa"/>
          </w:tcPr>
          <w:p w:rsidR="00137D83" w:rsidRDefault="00137D83">
            <w:pPr>
              <w:jc w:val="both"/>
              <w:rPr>
                <w:rFonts w:ascii="Arial" w:hAnsi="Arial" w:cs="Arial"/>
                <w:b/>
                <w:bCs/>
              </w:rPr>
              <w:pPrChange w:id="440" w:author="PC ELIAS" w:date="2019-10-25T13:26:00Z">
                <w:pPr/>
              </w:pPrChange>
            </w:pPr>
          </w:p>
        </w:tc>
      </w:tr>
    </w:tbl>
    <w:p w:rsidR="003343EE" w:rsidRPr="002C7640" w:rsidRDefault="003343EE" w:rsidP="00CE5423">
      <w:pPr>
        <w:rPr>
          <w:rFonts w:ascii="Arial" w:hAnsi="Arial" w:cs="Arial"/>
          <w:b/>
          <w:bCs/>
        </w:rPr>
      </w:pPr>
    </w:p>
    <w:p w:rsidR="00946E8C" w:rsidRPr="009A0ACB" w:rsidDel="00482182" w:rsidRDefault="00946E8C" w:rsidP="006358C8">
      <w:pPr>
        <w:rPr>
          <w:del w:id="441" w:author="PC ELIAS" w:date="2019-10-25T13:33:00Z"/>
          <w:rFonts w:ascii="Arial" w:hAnsi="Arial" w:cs="Arial"/>
        </w:rPr>
      </w:pPr>
    </w:p>
    <w:p w:rsidR="00F973DE" w:rsidDel="00482182" w:rsidRDefault="00F973DE" w:rsidP="00CE5423">
      <w:pPr>
        <w:rPr>
          <w:del w:id="442" w:author="PC ELIAS" w:date="2019-10-25T13:33:00Z"/>
          <w:rFonts w:ascii="Arial" w:hAnsi="Arial" w:cs="Arial"/>
        </w:rPr>
      </w:pPr>
    </w:p>
    <w:p w:rsidR="00482182" w:rsidRDefault="00482182" w:rsidP="00F973DE">
      <w:pPr>
        <w:rPr>
          <w:rFonts w:ascii="Arial" w:hAnsi="Arial" w:cs="Arial"/>
        </w:rPr>
      </w:pPr>
    </w:p>
    <w:p w:rsidR="002C7640" w:rsidRPr="00521DD2" w:rsidDel="00521DD2" w:rsidRDefault="00521DD2">
      <w:pPr>
        <w:tabs>
          <w:tab w:val="left" w:pos="1200"/>
        </w:tabs>
        <w:rPr>
          <w:del w:id="443" w:author="PC ELIAS" w:date="2019-10-25T13:03:00Z"/>
          <w:rFonts w:ascii="Arial" w:hAnsi="Arial" w:cs="Arial"/>
          <w:b/>
          <w:bCs/>
          <w:sz w:val="24"/>
          <w:szCs w:val="24"/>
          <w:rPrChange w:id="444" w:author="PC ELIAS" w:date="2019-10-25T13:02:00Z">
            <w:rPr>
              <w:del w:id="445" w:author="PC ELIAS" w:date="2019-10-25T13:03:00Z"/>
              <w:rFonts w:ascii="Arial" w:hAnsi="Arial" w:cs="Arial"/>
            </w:rPr>
          </w:rPrChange>
        </w:rPr>
        <w:pPrChange w:id="446" w:author="PC ELIAS" w:date="2019-10-25T13:02:00Z">
          <w:pPr/>
        </w:pPrChange>
      </w:pPr>
      <w:ins w:id="447" w:author="PC ELIAS" w:date="2019-10-25T13:02:00Z">
        <w:r w:rsidRPr="00521DD2">
          <w:rPr>
            <w:rFonts w:ascii="Arial" w:hAnsi="Arial" w:cs="Arial"/>
            <w:b/>
            <w:bCs/>
            <w:sz w:val="24"/>
            <w:szCs w:val="24"/>
            <w:rPrChange w:id="448" w:author="PC ELIAS" w:date="2019-10-25T13:02:00Z">
              <w:rPr>
                <w:rFonts w:ascii="Arial" w:hAnsi="Arial" w:cs="Arial"/>
              </w:rPr>
            </w:rPrChange>
          </w:rPr>
          <w:t>2.1.2 Modo Jogo:</w:t>
        </w:r>
      </w:ins>
    </w:p>
    <w:p w:rsidR="00776DA5" w:rsidDel="00521DD2" w:rsidRDefault="00776DA5">
      <w:pPr>
        <w:tabs>
          <w:tab w:val="left" w:pos="1200"/>
        </w:tabs>
        <w:rPr>
          <w:del w:id="449" w:author="PC ELIAS" w:date="2019-10-25T13:03:00Z"/>
          <w:rFonts w:ascii="Arial" w:hAnsi="Arial" w:cs="Arial"/>
        </w:rPr>
        <w:pPrChange w:id="450" w:author="PC ELIAS" w:date="2019-10-25T13:03:00Z">
          <w:pPr/>
        </w:pPrChange>
      </w:pPr>
    </w:p>
    <w:p w:rsidR="00776DA5" w:rsidRDefault="00776DA5" w:rsidP="00F973DE">
      <w:pPr>
        <w:rPr>
          <w:rFonts w:ascii="Arial" w:hAnsi="Arial" w:cs="Arial"/>
        </w:rPr>
      </w:pPr>
    </w:p>
    <w:p w:rsidR="002C7640" w:rsidDel="00521DD2" w:rsidRDefault="002C7640" w:rsidP="00F973DE">
      <w:pPr>
        <w:rPr>
          <w:rFonts w:ascii="Arial" w:hAnsi="Arial" w:cs="Arial"/>
        </w:rPr>
      </w:pPr>
      <w:moveFromRangeStart w:id="451" w:author="PC ELIAS" w:date="2019-10-25T13:00:00Z" w:name="move22900822"/>
    </w:p>
    <w:p w:rsidR="00F973DE" w:rsidRDefault="00F973DE">
      <w:pPr>
        <w:rPr>
          <w:rFonts w:ascii="Arial" w:hAnsi="Arial" w:cs="Arial"/>
          <w:b/>
          <w:bCs/>
        </w:rPr>
      </w:pPr>
      <w:moveFrom w:id="452" w:author="PC ELIAS" w:date="2019-10-25T13:00:00Z">
        <w:r w:rsidRPr="002C7640" w:rsidDel="00521DD2">
          <w:rPr>
            <w:rFonts w:ascii="Arial" w:hAnsi="Arial" w:cs="Arial"/>
            <w:b/>
            <w:bCs/>
          </w:rPr>
          <w:t xml:space="preserve">Requisitos da </w:t>
        </w:r>
        <w:r w:rsidR="00D43A6F" w:rsidDel="00521DD2">
          <w:rPr>
            <w:rFonts w:ascii="Arial" w:hAnsi="Arial" w:cs="Arial"/>
            <w:b/>
            <w:bCs/>
          </w:rPr>
          <w:t>T</w:t>
        </w:r>
        <w:r w:rsidRPr="002C7640" w:rsidDel="00521DD2">
          <w:rPr>
            <w:rFonts w:ascii="Arial" w:hAnsi="Arial" w:cs="Arial"/>
            <w:b/>
            <w:bCs/>
          </w:rPr>
          <w:t>ela</w:t>
        </w:r>
        <w:r w:rsidR="00776DA5" w:rsidDel="00521DD2">
          <w:rPr>
            <w:rFonts w:ascii="Arial" w:hAnsi="Arial" w:cs="Arial"/>
            <w:b/>
            <w:bCs/>
          </w:rPr>
          <w:t xml:space="preserve"> Menu</w:t>
        </w:r>
        <w:r w:rsidRPr="002C7640" w:rsidDel="00521DD2">
          <w:rPr>
            <w:rFonts w:ascii="Arial" w:hAnsi="Arial" w:cs="Arial"/>
            <w:b/>
            <w:bCs/>
          </w:rPr>
          <w:t>:</w:t>
        </w:r>
      </w:moveFrom>
      <w:moveFromRangeEnd w:id="451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889"/>
        <w:gridCol w:w="926"/>
        <w:gridCol w:w="5374"/>
        <w:tblGridChange w:id="453">
          <w:tblGrid>
            <w:gridCol w:w="113"/>
            <w:gridCol w:w="1192"/>
            <w:gridCol w:w="113"/>
            <w:gridCol w:w="776"/>
            <w:gridCol w:w="113"/>
            <w:gridCol w:w="813"/>
            <w:gridCol w:w="113"/>
            <w:gridCol w:w="5261"/>
            <w:gridCol w:w="113"/>
          </w:tblGrid>
        </w:tblGridChange>
      </w:tblGrid>
      <w:tr w:rsidR="00483DBA" w:rsidTr="00483DBA">
        <w:trPr>
          <w:jc w:val="center"/>
        </w:trPr>
        <w:tc>
          <w:tcPr>
            <w:tcW w:w="825" w:type="dxa"/>
          </w:tcPr>
          <w:p w:rsidR="00483DBA" w:rsidRPr="003343EE" w:rsidRDefault="00483DBA" w:rsidP="00F973DE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794" w:type="dxa"/>
          </w:tcPr>
          <w:p w:rsidR="00483DBA" w:rsidRDefault="00483DBA" w:rsidP="00F973D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926" w:type="dxa"/>
          </w:tcPr>
          <w:p w:rsidR="00483DBA" w:rsidRDefault="00483DBA" w:rsidP="00F973D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Ordem</w:t>
            </w:r>
          </w:p>
        </w:tc>
        <w:tc>
          <w:tcPr>
            <w:tcW w:w="5949" w:type="dxa"/>
          </w:tcPr>
          <w:p w:rsidR="00483DBA" w:rsidRDefault="00483DBA" w:rsidP="00F973D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Requisito</w:t>
            </w:r>
          </w:p>
        </w:tc>
      </w:tr>
      <w:tr w:rsidR="00483DBA" w:rsidTr="0010195A">
        <w:tblPrEx>
          <w:tblW w:w="0" w:type="auto"/>
          <w:jc w:val="center"/>
          <w:tblPrExChange w:id="454" w:author="PC ELIAS" w:date="2019-10-25T12:23:00Z">
            <w:tblPrEx>
              <w:tblW w:w="0" w:type="auto"/>
              <w:jc w:val="center"/>
            </w:tblPrEx>
          </w:tblPrExChange>
        </w:tblPrEx>
        <w:trPr>
          <w:trHeight w:val="624"/>
          <w:jc w:val="center"/>
          <w:trPrChange w:id="455" w:author="PC ELIAS" w:date="2019-10-25T12:23:00Z">
            <w:trPr>
              <w:gridAfter w:val="0"/>
              <w:jc w:val="center"/>
            </w:trPr>
          </w:trPrChange>
        </w:trPr>
        <w:tc>
          <w:tcPr>
            <w:tcW w:w="825" w:type="dxa"/>
            <w:vAlign w:val="center"/>
            <w:tcPrChange w:id="456" w:author="PC ELIAS" w:date="2019-10-25T12:23:00Z">
              <w:tcPr>
                <w:tcW w:w="825" w:type="dxa"/>
                <w:gridSpan w:val="2"/>
              </w:tcPr>
            </w:tcPrChange>
          </w:tcPr>
          <w:p w:rsidR="00483DBA" w:rsidRPr="0010195A" w:rsidRDefault="00483DBA">
            <w:pPr>
              <w:jc w:val="center"/>
              <w:rPr>
                <w:rFonts w:ascii="Arial" w:hAnsi="Arial" w:cs="Arial"/>
                <w:rPrChange w:id="457" w:author="PC ELIAS" w:date="2019-10-25T12:26:00Z">
                  <w:rPr>
                    <w:rFonts w:ascii="Arial" w:hAnsi="Arial" w:cs="Arial"/>
                    <w:b/>
                    <w:bCs/>
                  </w:rPr>
                </w:rPrChange>
              </w:rPr>
            </w:pPr>
            <w:del w:id="458" w:author="PC ELIAS" w:date="2019-10-25T13:32:00Z">
              <w:r w:rsidRPr="0010195A" w:rsidDel="00482182">
                <w:rPr>
                  <w:rFonts w:ascii="Arial" w:hAnsi="Arial" w:cs="Arial"/>
                  <w:rPrChange w:id="459" w:author="PC ELIAS" w:date="2019-10-25T12:26:00Z">
                    <w:rPr>
                      <w:rFonts w:ascii="Arial" w:hAnsi="Arial" w:cs="Arial"/>
                      <w:b/>
                      <w:bCs/>
                    </w:rPr>
                  </w:rPrChange>
                </w:rPr>
                <w:delText>1</w:delText>
              </w:r>
            </w:del>
          </w:p>
        </w:tc>
        <w:tc>
          <w:tcPr>
            <w:tcW w:w="794" w:type="dxa"/>
            <w:vAlign w:val="center"/>
            <w:tcPrChange w:id="460" w:author="PC ELIAS" w:date="2019-10-25T12:23:00Z">
              <w:tcPr>
                <w:tcW w:w="794" w:type="dxa"/>
                <w:gridSpan w:val="2"/>
              </w:tcPr>
            </w:tcPrChange>
          </w:tcPr>
          <w:p w:rsidR="00483DBA" w:rsidRPr="0010195A" w:rsidRDefault="00483DBA">
            <w:pPr>
              <w:jc w:val="center"/>
              <w:rPr>
                <w:rFonts w:ascii="Arial" w:hAnsi="Arial" w:cs="Arial"/>
                <w:rPrChange w:id="461" w:author="PC ELIAS" w:date="2019-10-25T12:26:00Z">
                  <w:rPr>
                    <w:rFonts w:ascii="Arial" w:hAnsi="Arial" w:cs="Arial"/>
                    <w:b/>
                    <w:bCs/>
                  </w:rPr>
                </w:rPrChange>
              </w:rPr>
            </w:pPr>
          </w:p>
        </w:tc>
        <w:tc>
          <w:tcPr>
            <w:tcW w:w="926" w:type="dxa"/>
            <w:vAlign w:val="center"/>
            <w:tcPrChange w:id="462" w:author="PC ELIAS" w:date="2019-10-25T12:23:00Z">
              <w:tcPr>
                <w:tcW w:w="926" w:type="dxa"/>
                <w:gridSpan w:val="2"/>
              </w:tcPr>
            </w:tcPrChange>
          </w:tcPr>
          <w:p w:rsidR="00483DBA" w:rsidRPr="0010195A" w:rsidRDefault="00483DBA">
            <w:pPr>
              <w:jc w:val="center"/>
              <w:rPr>
                <w:rFonts w:ascii="Arial" w:hAnsi="Arial" w:cs="Arial"/>
                <w:rPrChange w:id="463" w:author="PC ELIAS" w:date="2019-10-25T12:26:00Z">
                  <w:rPr>
                    <w:rFonts w:ascii="Arial" w:hAnsi="Arial" w:cs="Arial"/>
                    <w:b/>
                    <w:bCs/>
                  </w:rPr>
                </w:rPrChange>
              </w:rPr>
            </w:pPr>
            <w:r w:rsidRPr="0010195A">
              <w:rPr>
                <w:rFonts w:ascii="Arial" w:hAnsi="Arial" w:cs="Arial"/>
                <w:rPrChange w:id="464" w:author="PC ELIAS" w:date="2019-10-25T12:26:00Z">
                  <w:rPr>
                    <w:rFonts w:ascii="Arial" w:hAnsi="Arial" w:cs="Arial"/>
                    <w:b/>
                    <w:bCs/>
                  </w:rPr>
                </w:rPrChange>
              </w:rPr>
              <w:t>RF01</w:t>
            </w:r>
          </w:p>
        </w:tc>
        <w:tc>
          <w:tcPr>
            <w:tcW w:w="5949" w:type="dxa"/>
            <w:vAlign w:val="center"/>
            <w:tcPrChange w:id="465" w:author="PC ELIAS" w:date="2019-10-25T12:23:00Z">
              <w:tcPr>
                <w:tcW w:w="5949" w:type="dxa"/>
                <w:gridSpan w:val="2"/>
              </w:tcPr>
            </w:tcPrChange>
          </w:tcPr>
          <w:p w:rsidR="000800A8" w:rsidRDefault="00483DBA">
            <w:pPr>
              <w:rPr>
                <w:rFonts w:ascii="Arial" w:hAnsi="Arial" w:cs="Arial"/>
                <w:b/>
                <w:bCs/>
              </w:rPr>
            </w:pPr>
            <w:del w:id="466" w:author="PC ELIAS" w:date="2019-10-25T12:34:00Z">
              <w:r w:rsidRPr="009A0ACB" w:rsidDel="000800A8">
                <w:rPr>
                  <w:rFonts w:ascii="Arial" w:hAnsi="Arial" w:cs="Arial"/>
                </w:rPr>
                <w:delText>Sistema deve exibir uma tela de menu para o usuário</w:delText>
              </w:r>
            </w:del>
          </w:p>
        </w:tc>
      </w:tr>
      <w:tr w:rsidR="00483DBA" w:rsidTr="0010195A">
        <w:tblPrEx>
          <w:tblW w:w="0" w:type="auto"/>
          <w:jc w:val="center"/>
          <w:tblPrExChange w:id="467" w:author="PC ELIAS" w:date="2019-10-25T12:23:00Z">
            <w:tblPrEx>
              <w:tblW w:w="0" w:type="auto"/>
              <w:jc w:val="center"/>
            </w:tblPrEx>
          </w:tblPrExChange>
        </w:tblPrEx>
        <w:trPr>
          <w:trHeight w:val="624"/>
          <w:jc w:val="center"/>
          <w:trPrChange w:id="468" w:author="PC ELIAS" w:date="2019-10-25T12:23:00Z">
            <w:trPr>
              <w:gridAfter w:val="0"/>
              <w:jc w:val="center"/>
            </w:trPr>
          </w:trPrChange>
        </w:trPr>
        <w:tc>
          <w:tcPr>
            <w:tcW w:w="825" w:type="dxa"/>
            <w:vAlign w:val="center"/>
            <w:tcPrChange w:id="469" w:author="PC ELIAS" w:date="2019-10-25T12:23:00Z">
              <w:tcPr>
                <w:tcW w:w="825" w:type="dxa"/>
                <w:gridSpan w:val="2"/>
              </w:tcPr>
            </w:tcPrChange>
          </w:tcPr>
          <w:p w:rsidR="00483DBA" w:rsidRPr="0010195A" w:rsidRDefault="00483DBA">
            <w:pPr>
              <w:jc w:val="center"/>
              <w:rPr>
                <w:rFonts w:ascii="Arial" w:hAnsi="Arial" w:cs="Arial"/>
                <w:rPrChange w:id="470" w:author="PC ELIAS" w:date="2019-10-25T12:26:00Z">
                  <w:rPr>
                    <w:rFonts w:ascii="Arial" w:hAnsi="Arial" w:cs="Arial"/>
                    <w:b/>
                    <w:bCs/>
                  </w:rPr>
                </w:rPrChange>
              </w:rPr>
            </w:pPr>
            <w:del w:id="471" w:author="PC ELIAS" w:date="2019-10-25T13:32:00Z">
              <w:r w:rsidRPr="0010195A" w:rsidDel="00482182">
                <w:rPr>
                  <w:rFonts w:ascii="Arial" w:hAnsi="Arial" w:cs="Arial"/>
                  <w:rPrChange w:id="472" w:author="PC ELIAS" w:date="2019-10-25T12:26:00Z">
                    <w:rPr>
                      <w:rFonts w:ascii="Arial" w:hAnsi="Arial" w:cs="Arial"/>
                      <w:b/>
                      <w:bCs/>
                    </w:rPr>
                  </w:rPrChange>
                </w:rPr>
                <w:delText>1</w:delText>
              </w:r>
            </w:del>
          </w:p>
        </w:tc>
        <w:tc>
          <w:tcPr>
            <w:tcW w:w="794" w:type="dxa"/>
            <w:vAlign w:val="center"/>
            <w:tcPrChange w:id="473" w:author="PC ELIAS" w:date="2019-10-25T12:23:00Z">
              <w:tcPr>
                <w:tcW w:w="794" w:type="dxa"/>
                <w:gridSpan w:val="2"/>
              </w:tcPr>
            </w:tcPrChange>
          </w:tcPr>
          <w:p w:rsidR="00483DBA" w:rsidRPr="0010195A" w:rsidRDefault="00483DBA">
            <w:pPr>
              <w:jc w:val="center"/>
              <w:rPr>
                <w:rFonts w:ascii="Arial" w:hAnsi="Arial" w:cs="Arial"/>
                <w:rPrChange w:id="474" w:author="PC ELIAS" w:date="2019-10-25T12:26:00Z">
                  <w:rPr>
                    <w:rFonts w:ascii="Arial" w:hAnsi="Arial" w:cs="Arial"/>
                    <w:b/>
                    <w:bCs/>
                  </w:rPr>
                </w:rPrChange>
              </w:rPr>
            </w:pPr>
          </w:p>
        </w:tc>
        <w:tc>
          <w:tcPr>
            <w:tcW w:w="926" w:type="dxa"/>
            <w:vAlign w:val="center"/>
            <w:tcPrChange w:id="475" w:author="PC ELIAS" w:date="2019-10-25T12:23:00Z">
              <w:tcPr>
                <w:tcW w:w="926" w:type="dxa"/>
                <w:gridSpan w:val="2"/>
              </w:tcPr>
            </w:tcPrChange>
          </w:tcPr>
          <w:p w:rsidR="00483DBA" w:rsidRPr="0010195A" w:rsidRDefault="00483DBA">
            <w:pPr>
              <w:jc w:val="center"/>
              <w:rPr>
                <w:rFonts w:ascii="Arial" w:hAnsi="Arial" w:cs="Arial"/>
                <w:rPrChange w:id="476" w:author="PC ELIAS" w:date="2019-10-25T12:26:00Z">
                  <w:rPr>
                    <w:rFonts w:ascii="Arial" w:hAnsi="Arial" w:cs="Arial"/>
                    <w:b/>
                    <w:bCs/>
                  </w:rPr>
                </w:rPrChange>
              </w:rPr>
            </w:pPr>
            <w:r w:rsidRPr="0010195A">
              <w:rPr>
                <w:rFonts w:ascii="Arial" w:hAnsi="Arial" w:cs="Arial"/>
                <w:rPrChange w:id="477" w:author="PC ELIAS" w:date="2019-10-25T12:26:00Z">
                  <w:rPr>
                    <w:rFonts w:ascii="Arial" w:hAnsi="Arial" w:cs="Arial"/>
                    <w:b/>
                    <w:bCs/>
                  </w:rPr>
                </w:rPrChange>
              </w:rPr>
              <w:t>RF02</w:t>
            </w:r>
          </w:p>
        </w:tc>
        <w:tc>
          <w:tcPr>
            <w:tcW w:w="5949" w:type="dxa"/>
            <w:vAlign w:val="center"/>
            <w:tcPrChange w:id="478" w:author="PC ELIAS" w:date="2019-10-25T12:23:00Z">
              <w:tcPr>
                <w:tcW w:w="5949" w:type="dxa"/>
                <w:gridSpan w:val="2"/>
              </w:tcPr>
            </w:tcPrChange>
          </w:tcPr>
          <w:p w:rsidR="00483DBA" w:rsidRPr="00D83C06" w:rsidRDefault="00483DBA">
            <w:pPr>
              <w:rPr>
                <w:rFonts w:ascii="Arial" w:hAnsi="Arial" w:cs="Arial"/>
              </w:rPr>
            </w:pPr>
            <w:del w:id="479" w:author="PC ELIAS" w:date="2019-10-25T12:34:00Z">
              <w:r w:rsidRPr="009A0ACB" w:rsidDel="000800A8">
                <w:rPr>
                  <w:rFonts w:ascii="Arial" w:hAnsi="Arial" w:cs="Arial"/>
                </w:rPr>
                <w:delText>O sistema deve disponibilizar um botão de ajuda</w:delText>
              </w:r>
            </w:del>
          </w:p>
        </w:tc>
      </w:tr>
      <w:tr w:rsidR="00483DBA" w:rsidTr="0010195A">
        <w:tblPrEx>
          <w:tblW w:w="0" w:type="auto"/>
          <w:jc w:val="center"/>
          <w:tblPrExChange w:id="480" w:author="PC ELIAS" w:date="2019-10-25T12:23:00Z">
            <w:tblPrEx>
              <w:tblW w:w="0" w:type="auto"/>
              <w:jc w:val="center"/>
            </w:tblPrEx>
          </w:tblPrExChange>
        </w:tblPrEx>
        <w:trPr>
          <w:trHeight w:val="624"/>
          <w:jc w:val="center"/>
          <w:trPrChange w:id="481" w:author="PC ELIAS" w:date="2019-10-25T12:23:00Z">
            <w:trPr>
              <w:gridAfter w:val="0"/>
              <w:trHeight w:val="224"/>
              <w:jc w:val="center"/>
            </w:trPr>
          </w:trPrChange>
        </w:trPr>
        <w:tc>
          <w:tcPr>
            <w:tcW w:w="825" w:type="dxa"/>
            <w:vAlign w:val="center"/>
            <w:tcPrChange w:id="482" w:author="PC ELIAS" w:date="2019-10-25T12:23:00Z">
              <w:tcPr>
                <w:tcW w:w="825" w:type="dxa"/>
                <w:gridSpan w:val="2"/>
              </w:tcPr>
            </w:tcPrChange>
          </w:tcPr>
          <w:p w:rsidR="00483DBA" w:rsidRPr="0010195A" w:rsidRDefault="00483DBA">
            <w:pPr>
              <w:jc w:val="center"/>
              <w:rPr>
                <w:rFonts w:ascii="Arial" w:hAnsi="Arial" w:cs="Arial"/>
                <w:rPrChange w:id="483" w:author="PC ELIAS" w:date="2019-10-25T12:26:00Z">
                  <w:rPr>
                    <w:rFonts w:ascii="Arial" w:hAnsi="Arial" w:cs="Arial"/>
                    <w:b/>
                    <w:bCs/>
                  </w:rPr>
                </w:rPrChange>
              </w:rPr>
            </w:pPr>
            <w:del w:id="484" w:author="PC ELIAS" w:date="2019-10-25T13:32:00Z">
              <w:r w:rsidRPr="0010195A" w:rsidDel="00482182">
                <w:rPr>
                  <w:rFonts w:ascii="Arial" w:hAnsi="Arial" w:cs="Arial"/>
                  <w:rPrChange w:id="485" w:author="PC ELIAS" w:date="2019-10-25T12:26:00Z">
                    <w:rPr>
                      <w:rFonts w:ascii="Arial" w:hAnsi="Arial" w:cs="Arial"/>
                      <w:b/>
                      <w:bCs/>
                    </w:rPr>
                  </w:rPrChange>
                </w:rPr>
                <w:delText>2</w:delText>
              </w:r>
            </w:del>
          </w:p>
        </w:tc>
        <w:tc>
          <w:tcPr>
            <w:tcW w:w="794" w:type="dxa"/>
            <w:vAlign w:val="center"/>
            <w:tcPrChange w:id="486" w:author="PC ELIAS" w:date="2019-10-25T12:23:00Z">
              <w:tcPr>
                <w:tcW w:w="794" w:type="dxa"/>
                <w:gridSpan w:val="2"/>
              </w:tcPr>
            </w:tcPrChange>
          </w:tcPr>
          <w:p w:rsidR="00483DBA" w:rsidRPr="0010195A" w:rsidRDefault="00483DBA">
            <w:pPr>
              <w:jc w:val="center"/>
              <w:rPr>
                <w:rFonts w:ascii="Arial" w:hAnsi="Arial" w:cs="Arial"/>
                <w:rPrChange w:id="487" w:author="PC ELIAS" w:date="2019-10-25T12:26:00Z">
                  <w:rPr>
                    <w:rFonts w:ascii="Arial" w:hAnsi="Arial" w:cs="Arial"/>
                    <w:b/>
                    <w:bCs/>
                  </w:rPr>
                </w:rPrChange>
              </w:rPr>
            </w:pPr>
          </w:p>
        </w:tc>
        <w:tc>
          <w:tcPr>
            <w:tcW w:w="926" w:type="dxa"/>
            <w:vAlign w:val="center"/>
            <w:tcPrChange w:id="488" w:author="PC ELIAS" w:date="2019-10-25T12:23:00Z">
              <w:tcPr>
                <w:tcW w:w="926" w:type="dxa"/>
                <w:gridSpan w:val="2"/>
              </w:tcPr>
            </w:tcPrChange>
          </w:tcPr>
          <w:p w:rsidR="00483DBA" w:rsidRPr="0010195A" w:rsidRDefault="00483DBA">
            <w:pPr>
              <w:jc w:val="center"/>
              <w:rPr>
                <w:rFonts w:ascii="Arial" w:hAnsi="Arial" w:cs="Arial"/>
                <w:u w:val="single"/>
                <w:rPrChange w:id="489" w:author="PC ELIAS" w:date="2019-10-25T12:26:00Z">
                  <w:rPr>
                    <w:rFonts w:ascii="Arial" w:hAnsi="Arial" w:cs="Arial"/>
                    <w:b/>
                    <w:bCs/>
                    <w:u w:val="single"/>
                  </w:rPr>
                </w:rPrChange>
              </w:rPr>
            </w:pPr>
            <w:r w:rsidRPr="0010195A">
              <w:rPr>
                <w:rFonts w:ascii="Arial" w:hAnsi="Arial" w:cs="Arial"/>
                <w:rPrChange w:id="490" w:author="PC ELIAS" w:date="2019-10-25T12:26:00Z">
                  <w:rPr>
                    <w:rFonts w:ascii="Arial" w:hAnsi="Arial" w:cs="Arial"/>
                    <w:b/>
                    <w:bCs/>
                  </w:rPr>
                </w:rPrChange>
              </w:rPr>
              <w:t>RF03</w:t>
            </w:r>
          </w:p>
        </w:tc>
        <w:tc>
          <w:tcPr>
            <w:tcW w:w="5949" w:type="dxa"/>
            <w:vAlign w:val="center"/>
            <w:tcPrChange w:id="491" w:author="PC ELIAS" w:date="2019-10-25T12:23:00Z">
              <w:tcPr>
                <w:tcW w:w="5949" w:type="dxa"/>
                <w:gridSpan w:val="2"/>
              </w:tcPr>
            </w:tcPrChange>
          </w:tcPr>
          <w:p w:rsidR="00483DBA" w:rsidRPr="00160219" w:rsidRDefault="00483DBA">
            <w:pPr>
              <w:rPr>
                <w:rFonts w:ascii="Arial" w:hAnsi="Arial" w:cs="Arial"/>
              </w:rPr>
            </w:pPr>
            <w:del w:id="492" w:author="PC ELIAS" w:date="2019-10-25T12:34:00Z">
              <w:r w:rsidRPr="009A0ACB" w:rsidDel="000800A8">
                <w:rPr>
                  <w:rFonts w:ascii="Arial" w:hAnsi="Arial" w:cs="Arial"/>
                </w:rPr>
                <w:delText>O sistema deve disponibilizar um botão sobre os desenvolvedores</w:delText>
              </w:r>
            </w:del>
          </w:p>
        </w:tc>
      </w:tr>
      <w:tr w:rsidR="00483DBA" w:rsidTr="0010195A">
        <w:tblPrEx>
          <w:tblW w:w="0" w:type="auto"/>
          <w:jc w:val="center"/>
          <w:tblPrExChange w:id="493" w:author="PC ELIAS" w:date="2019-10-25T12:23:00Z">
            <w:tblPrEx>
              <w:tblW w:w="0" w:type="auto"/>
              <w:jc w:val="center"/>
            </w:tblPrEx>
          </w:tblPrExChange>
        </w:tblPrEx>
        <w:trPr>
          <w:trHeight w:val="624"/>
          <w:jc w:val="center"/>
          <w:trPrChange w:id="494" w:author="PC ELIAS" w:date="2019-10-25T12:23:00Z">
            <w:trPr>
              <w:gridAfter w:val="0"/>
              <w:jc w:val="center"/>
            </w:trPr>
          </w:trPrChange>
        </w:trPr>
        <w:tc>
          <w:tcPr>
            <w:tcW w:w="825" w:type="dxa"/>
            <w:vAlign w:val="center"/>
            <w:tcPrChange w:id="495" w:author="PC ELIAS" w:date="2019-10-25T12:23:00Z">
              <w:tcPr>
                <w:tcW w:w="825" w:type="dxa"/>
                <w:gridSpan w:val="2"/>
              </w:tcPr>
            </w:tcPrChange>
          </w:tcPr>
          <w:p w:rsidR="00483DBA" w:rsidRPr="0010195A" w:rsidRDefault="00483DBA">
            <w:pPr>
              <w:jc w:val="center"/>
              <w:rPr>
                <w:rFonts w:ascii="Arial" w:hAnsi="Arial" w:cs="Arial"/>
                <w:rPrChange w:id="496" w:author="PC ELIAS" w:date="2019-10-25T12:26:00Z">
                  <w:rPr>
                    <w:rFonts w:ascii="Arial" w:hAnsi="Arial" w:cs="Arial"/>
                    <w:b/>
                    <w:bCs/>
                  </w:rPr>
                </w:rPrChange>
              </w:rPr>
            </w:pPr>
          </w:p>
        </w:tc>
        <w:tc>
          <w:tcPr>
            <w:tcW w:w="794" w:type="dxa"/>
            <w:vAlign w:val="center"/>
            <w:tcPrChange w:id="497" w:author="PC ELIAS" w:date="2019-10-25T12:23:00Z">
              <w:tcPr>
                <w:tcW w:w="794" w:type="dxa"/>
                <w:gridSpan w:val="2"/>
              </w:tcPr>
            </w:tcPrChange>
          </w:tcPr>
          <w:p w:rsidR="00483DBA" w:rsidRPr="0010195A" w:rsidRDefault="00483DBA">
            <w:pPr>
              <w:jc w:val="center"/>
              <w:rPr>
                <w:rFonts w:ascii="Arial" w:hAnsi="Arial" w:cs="Arial"/>
                <w:rPrChange w:id="498" w:author="PC ELIAS" w:date="2019-10-25T12:26:00Z">
                  <w:rPr>
                    <w:rFonts w:ascii="Arial" w:hAnsi="Arial" w:cs="Arial"/>
                    <w:b/>
                    <w:bCs/>
                  </w:rPr>
                </w:rPrChange>
              </w:rPr>
            </w:pPr>
          </w:p>
        </w:tc>
        <w:tc>
          <w:tcPr>
            <w:tcW w:w="926" w:type="dxa"/>
            <w:vAlign w:val="center"/>
            <w:tcPrChange w:id="499" w:author="PC ELIAS" w:date="2019-10-25T12:23:00Z">
              <w:tcPr>
                <w:tcW w:w="926" w:type="dxa"/>
                <w:gridSpan w:val="2"/>
              </w:tcPr>
            </w:tcPrChange>
          </w:tcPr>
          <w:p w:rsidR="00483DBA" w:rsidRPr="0010195A" w:rsidRDefault="00483DBA">
            <w:pPr>
              <w:jc w:val="center"/>
              <w:rPr>
                <w:rFonts w:ascii="Arial" w:hAnsi="Arial" w:cs="Arial"/>
                <w:rPrChange w:id="500" w:author="PC ELIAS" w:date="2019-10-25T12:26:00Z">
                  <w:rPr>
                    <w:rFonts w:ascii="Arial" w:hAnsi="Arial" w:cs="Arial"/>
                    <w:b/>
                    <w:bCs/>
                  </w:rPr>
                </w:rPrChange>
              </w:rPr>
            </w:pPr>
          </w:p>
        </w:tc>
        <w:tc>
          <w:tcPr>
            <w:tcW w:w="5949" w:type="dxa"/>
            <w:vAlign w:val="center"/>
            <w:tcPrChange w:id="501" w:author="PC ELIAS" w:date="2019-10-25T12:23:00Z">
              <w:tcPr>
                <w:tcW w:w="5949" w:type="dxa"/>
                <w:gridSpan w:val="2"/>
              </w:tcPr>
            </w:tcPrChange>
          </w:tcPr>
          <w:p w:rsidR="006358C8" w:rsidRPr="009A0ACB" w:rsidDel="0010195A" w:rsidRDefault="006358C8">
            <w:pPr>
              <w:rPr>
                <w:del w:id="502" w:author="PC ELIAS" w:date="2019-10-25T12:22:00Z"/>
                <w:rFonts w:ascii="Arial" w:hAnsi="Arial" w:cs="Arial"/>
              </w:rPr>
            </w:pPr>
            <w:del w:id="503" w:author="PC ELIAS" w:date="2019-10-25T12:34:00Z">
              <w:r w:rsidRPr="009A0ACB" w:rsidDel="000800A8">
                <w:rPr>
                  <w:rFonts w:ascii="Arial" w:hAnsi="Arial" w:cs="Arial"/>
                </w:rPr>
                <w:delText>O sistema deve disponibilizar um botão para a escolha de diferentes modos de jogos</w:delText>
              </w:r>
            </w:del>
          </w:p>
          <w:p w:rsidR="00483DBA" w:rsidRDefault="00483DBA">
            <w:pPr>
              <w:rPr>
                <w:rFonts w:ascii="Arial" w:hAnsi="Arial" w:cs="Arial"/>
                <w:b/>
                <w:bCs/>
              </w:rPr>
              <w:pPrChange w:id="504" w:author="PC ELIAS" w:date="2019-10-25T12:23:00Z">
                <w:pPr>
                  <w:jc w:val="center"/>
                </w:pPr>
              </w:pPrChange>
            </w:pPr>
          </w:p>
        </w:tc>
      </w:tr>
      <w:tr w:rsidR="00483DBA" w:rsidTr="0010195A">
        <w:tblPrEx>
          <w:tblW w:w="0" w:type="auto"/>
          <w:jc w:val="center"/>
          <w:tblPrExChange w:id="505" w:author="PC ELIAS" w:date="2019-10-25T12:23:00Z">
            <w:tblPrEx>
              <w:tblW w:w="0" w:type="auto"/>
              <w:jc w:val="center"/>
            </w:tblPrEx>
          </w:tblPrExChange>
        </w:tblPrEx>
        <w:trPr>
          <w:trHeight w:val="624"/>
          <w:jc w:val="center"/>
          <w:trPrChange w:id="506" w:author="PC ELIAS" w:date="2019-10-25T12:23:00Z">
            <w:trPr>
              <w:gridAfter w:val="0"/>
              <w:jc w:val="center"/>
            </w:trPr>
          </w:trPrChange>
        </w:trPr>
        <w:tc>
          <w:tcPr>
            <w:tcW w:w="825" w:type="dxa"/>
            <w:vAlign w:val="center"/>
            <w:tcPrChange w:id="507" w:author="PC ELIAS" w:date="2019-10-25T12:23:00Z">
              <w:tcPr>
                <w:tcW w:w="825" w:type="dxa"/>
                <w:gridSpan w:val="2"/>
              </w:tcPr>
            </w:tcPrChange>
          </w:tcPr>
          <w:p w:rsidR="00483DBA" w:rsidRPr="0010195A" w:rsidRDefault="00483DBA">
            <w:pPr>
              <w:jc w:val="center"/>
              <w:rPr>
                <w:rFonts w:ascii="Arial" w:hAnsi="Arial" w:cs="Arial"/>
                <w:rPrChange w:id="508" w:author="PC ELIAS" w:date="2019-10-25T12:26:00Z">
                  <w:rPr>
                    <w:rFonts w:ascii="Arial" w:hAnsi="Arial" w:cs="Arial"/>
                    <w:b/>
                    <w:bCs/>
                  </w:rPr>
                </w:rPrChange>
              </w:rPr>
            </w:pPr>
          </w:p>
        </w:tc>
        <w:tc>
          <w:tcPr>
            <w:tcW w:w="794" w:type="dxa"/>
            <w:vAlign w:val="center"/>
            <w:tcPrChange w:id="509" w:author="PC ELIAS" w:date="2019-10-25T12:23:00Z">
              <w:tcPr>
                <w:tcW w:w="794" w:type="dxa"/>
                <w:gridSpan w:val="2"/>
              </w:tcPr>
            </w:tcPrChange>
          </w:tcPr>
          <w:p w:rsidR="00483DBA" w:rsidRPr="0010195A" w:rsidRDefault="00483DBA">
            <w:pPr>
              <w:jc w:val="center"/>
              <w:rPr>
                <w:rFonts w:ascii="Arial" w:hAnsi="Arial" w:cs="Arial"/>
                <w:rPrChange w:id="510" w:author="PC ELIAS" w:date="2019-10-25T12:26:00Z">
                  <w:rPr>
                    <w:rFonts w:ascii="Arial" w:hAnsi="Arial" w:cs="Arial"/>
                    <w:b/>
                    <w:bCs/>
                  </w:rPr>
                </w:rPrChange>
              </w:rPr>
            </w:pPr>
          </w:p>
        </w:tc>
        <w:tc>
          <w:tcPr>
            <w:tcW w:w="926" w:type="dxa"/>
            <w:vAlign w:val="center"/>
            <w:tcPrChange w:id="511" w:author="PC ELIAS" w:date="2019-10-25T12:23:00Z">
              <w:tcPr>
                <w:tcW w:w="926" w:type="dxa"/>
                <w:gridSpan w:val="2"/>
              </w:tcPr>
            </w:tcPrChange>
          </w:tcPr>
          <w:p w:rsidR="00483DBA" w:rsidRPr="0010195A" w:rsidRDefault="00483DBA">
            <w:pPr>
              <w:jc w:val="center"/>
              <w:rPr>
                <w:rFonts w:ascii="Arial" w:hAnsi="Arial" w:cs="Arial"/>
                <w:rPrChange w:id="512" w:author="PC ELIAS" w:date="2019-10-25T12:26:00Z">
                  <w:rPr>
                    <w:rFonts w:ascii="Arial" w:hAnsi="Arial" w:cs="Arial"/>
                    <w:b/>
                    <w:bCs/>
                  </w:rPr>
                </w:rPrChange>
              </w:rPr>
            </w:pPr>
          </w:p>
        </w:tc>
        <w:tc>
          <w:tcPr>
            <w:tcW w:w="5949" w:type="dxa"/>
            <w:vAlign w:val="center"/>
            <w:tcPrChange w:id="513" w:author="PC ELIAS" w:date="2019-10-25T12:23:00Z">
              <w:tcPr>
                <w:tcW w:w="5949" w:type="dxa"/>
                <w:gridSpan w:val="2"/>
              </w:tcPr>
            </w:tcPrChange>
          </w:tcPr>
          <w:p w:rsidR="00483DBA" w:rsidRDefault="00483DBA">
            <w:pPr>
              <w:rPr>
                <w:rFonts w:ascii="Arial" w:hAnsi="Arial" w:cs="Arial"/>
                <w:b/>
                <w:bCs/>
              </w:rPr>
              <w:pPrChange w:id="514" w:author="PC ELIAS" w:date="2019-10-25T12:23:00Z">
                <w:pPr>
                  <w:jc w:val="center"/>
                </w:pPr>
              </w:pPrChange>
            </w:pPr>
          </w:p>
        </w:tc>
      </w:tr>
    </w:tbl>
    <w:p w:rsidR="003343EE" w:rsidRDefault="003343EE" w:rsidP="00F973DE">
      <w:pPr>
        <w:rPr>
          <w:rFonts w:ascii="Arial" w:hAnsi="Arial" w:cs="Arial"/>
          <w:b/>
          <w:bCs/>
        </w:rPr>
      </w:pPr>
    </w:p>
    <w:p w:rsidR="003343EE" w:rsidRPr="002C7640" w:rsidRDefault="003343EE" w:rsidP="00F973DE">
      <w:pPr>
        <w:rPr>
          <w:rFonts w:ascii="Arial" w:hAnsi="Arial" w:cs="Arial"/>
          <w:b/>
          <w:bCs/>
        </w:rPr>
      </w:pPr>
    </w:p>
    <w:p w:rsidR="002C7640" w:rsidRPr="009A0ACB" w:rsidRDefault="002C7640" w:rsidP="00F973DE">
      <w:pPr>
        <w:rPr>
          <w:rFonts w:ascii="Arial" w:hAnsi="Arial" w:cs="Arial"/>
        </w:rPr>
      </w:pPr>
    </w:p>
    <w:p w:rsidR="004630D7" w:rsidRPr="009A0ACB" w:rsidRDefault="004630D7" w:rsidP="006358C8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Pr="009A0AC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:rsidR="004630D7" w:rsidRPr="009A0ACB" w:rsidRDefault="004630D7" w:rsidP="004630D7">
      <w:pPr>
        <w:ind w:left="708" w:firstLine="708"/>
        <w:rPr>
          <w:rFonts w:ascii="Arial" w:hAnsi="Arial" w:cs="Arial"/>
        </w:rPr>
      </w:pPr>
    </w:p>
    <w:p w:rsidR="00F973DE" w:rsidRPr="009A0ACB" w:rsidRDefault="00F973DE" w:rsidP="00CE5423">
      <w:pPr>
        <w:rPr>
          <w:rFonts w:ascii="Arial" w:hAnsi="Arial" w:cs="Arial"/>
        </w:rPr>
      </w:pPr>
    </w:p>
    <w:p w:rsidR="00C83159" w:rsidRPr="009A0ACB" w:rsidRDefault="00C83159" w:rsidP="00CE5423">
      <w:pPr>
        <w:rPr>
          <w:rFonts w:ascii="Arial" w:hAnsi="Arial" w:cs="Arial"/>
        </w:rPr>
      </w:pPr>
    </w:p>
    <w:p w:rsidR="00C83159" w:rsidRDefault="00C83159" w:rsidP="00CE5423">
      <w:pPr>
        <w:rPr>
          <w:ins w:id="515" w:author="PC ELIAS" w:date="2019-10-25T12:34:00Z"/>
          <w:rFonts w:ascii="Arial" w:hAnsi="Arial" w:cs="Arial"/>
        </w:rPr>
      </w:pPr>
    </w:p>
    <w:p w:rsidR="000800A8" w:rsidRPr="009A0ACB" w:rsidRDefault="000800A8" w:rsidP="00CE5423">
      <w:pPr>
        <w:rPr>
          <w:rFonts w:ascii="Arial" w:hAnsi="Arial" w:cs="Arial"/>
        </w:rPr>
      </w:pPr>
    </w:p>
    <w:p w:rsidR="006A6C74" w:rsidRDefault="006A6C74">
      <w:pPr>
        <w:pStyle w:val="Ttulo2"/>
        <w:numPr>
          <w:ilvl w:val="1"/>
          <w:numId w:val="1"/>
        </w:numPr>
        <w:ind w:left="851" w:hanging="425"/>
        <w:rPr>
          <w:ins w:id="516" w:author="PC ELIAS" w:date="2019-10-25T12:34:00Z"/>
          <w:rFonts w:ascii="Arial" w:hAnsi="Arial" w:cs="Arial"/>
          <w:b/>
          <w:bCs/>
        </w:rPr>
        <w:pPrChange w:id="517" w:author="PC ELIAS" w:date="2019-10-25T12:30:00Z">
          <w:pPr>
            <w:pStyle w:val="Ttulo2"/>
            <w:numPr>
              <w:numId w:val="1"/>
            </w:numPr>
            <w:ind w:left="720" w:hanging="360"/>
          </w:pPr>
        </w:pPrChange>
      </w:pPr>
      <w:r w:rsidRPr="009A0ACB">
        <w:rPr>
          <w:rFonts w:ascii="Arial" w:hAnsi="Arial" w:cs="Arial"/>
          <w:b/>
          <w:bCs/>
        </w:rPr>
        <w:t xml:space="preserve">Requisitos não </w:t>
      </w:r>
      <w:ins w:id="518" w:author="PC ELIAS" w:date="2019-10-25T13:32:00Z">
        <w:r w:rsidR="00482182">
          <w:rPr>
            <w:rFonts w:ascii="Arial" w:hAnsi="Arial" w:cs="Arial"/>
            <w:b/>
            <w:bCs/>
          </w:rPr>
          <w:t>F</w:t>
        </w:r>
      </w:ins>
      <w:del w:id="519" w:author="PC ELIAS" w:date="2019-10-25T13:32:00Z">
        <w:r w:rsidRPr="009A0ACB" w:rsidDel="00482182">
          <w:rPr>
            <w:rFonts w:ascii="Arial" w:hAnsi="Arial" w:cs="Arial"/>
            <w:b/>
            <w:bCs/>
          </w:rPr>
          <w:delText>f</w:delText>
        </w:r>
      </w:del>
      <w:r w:rsidRPr="009A0ACB">
        <w:rPr>
          <w:rFonts w:ascii="Arial" w:hAnsi="Arial" w:cs="Arial"/>
          <w:b/>
          <w:bCs/>
        </w:rPr>
        <w:t>uncionais</w:t>
      </w:r>
    </w:p>
    <w:p w:rsidR="000800A8" w:rsidRDefault="000800A8">
      <w:pPr>
        <w:rPr>
          <w:ins w:id="520" w:author="PC ELIAS" w:date="2019-10-25T12:59:00Z"/>
        </w:rPr>
        <w:pPrChange w:id="521" w:author="PC ELIAS" w:date="2019-10-25T12:34:00Z">
          <w:pPr>
            <w:pStyle w:val="Ttulo2"/>
            <w:numPr>
              <w:numId w:val="1"/>
            </w:numPr>
            <w:ind w:left="720" w:hanging="360"/>
          </w:pPr>
        </w:pPrChange>
      </w:pPr>
    </w:p>
    <w:p w:rsidR="00521DD2" w:rsidRDefault="00521DD2" w:rsidP="00521DD2">
      <w:pPr>
        <w:rPr>
          <w:ins w:id="522" w:author="PC ELIAS" w:date="2019-10-25T13:00:00Z"/>
          <w:rFonts w:ascii="Arial" w:hAnsi="Arial" w:cs="Arial"/>
        </w:rPr>
      </w:pPr>
    </w:p>
    <w:p w:rsidR="00C22DDD" w:rsidRPr="00C22DDD" w:rsidRDefault="00521DD2">
      <w:pPr>
        <w:pStyle w:val="PargrafodaLista"/>
        <w:numPr>
          <w:ilvl w:val="2"/>
          <w:numId w:val="1"/>
        </w:numPr>
        <w:rPr>
          <w:ins w:id="523" w:author="PC ELIAS" w:date="2019-10-25T13:28:00Z"/>
          <w:rFonts w:ascii="Arial" w:hAnsi="Arial" w:cs="Arial"/>
          <w:b/>
          <w:bCs/>
        </w:rPr>
      </w:pPr>
      <w:moveToRangeStart w:id="524" w:author="PC ELIAS" w:date="2019-10-25T13:00:00Z" w:name="move22900822"/>
      <w:moveTo w:id="525" w:author="PC ELIAS" w:date="2019-10-25T13:00:00Z">
        <w:r w:rsidRPr="00C22DDD">
          <w:rPr>
            <w:rFonts w:ascii="Arial" w:hAnsi="Arial" w:cs="Arial"/>
            <w:b/>
            <w:bCs/>
            <w:rPrChange w:id="526" w:author="PC ELIAS" w:date="2019-10-25T13:28:00Z">
              <w:rPr/>
            </w:rPrChange>
          </w:rPr>
          <w:t>Requisitos da Tela Menu:</w:t>
        </w:r>
      </w:moveTo>
      <w:moveToRangeEnd w:id="524"/>
      <w:ins w:id="527" w:author="PC ELIAS" w:date="2019-10-25T13:28:00Z">
        <w:r w:rsidR="00C22DDD" w:rsidRPr="00C22DDD">
          <w:rPr>
            <w:rFonts w:ascii="Arial" w:hAnsi="Arial" w:cs="Arial"/>
            <w:b/>
            <w:bCs/>
          </w:rPr>
          <w:t xml:space="preserve"> </w:t>
        </w:r>
      </w:ins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889"/>
        <w:gridCol w:w="926"/>
        <w:gridCol w:w="5374"/>
        <w:tblGridChange w:id="528">
          <w:tblGrid>
            <w:gridCol w:w="113"/>
            <w:gridCol w:w="1192"/>
            <w:gridCol w:w="113"/>
            <w:gridCol w:w="776"/>
            <w:gridCol w:w="113"/>
            <w:gridCol w:w="813"/>
            <w:gridCol w:w="113"/>
            <w:gridCol w:w="5261"/>
            <w:gridCol w:w="113"/>
          </w:tblGrid>
        </w:tblGridChange>
      </w:tblGrid>
      <w:tr w:rsidR="00C22DDD" w:rsidTr="00C22DDD">
        <w:trPr>
          <w:jc w:val="center"/>
          <w:ins w:id="529" w:author="PC ELIAS" w:date="2019-10-25T13:28:00Z"/>
        </w:trPr>
        <w:tc>
          <w:tcPr>
            <w:tcW w:w="1305" w:type="dxa"/>
          </w:tcPr>
          <w:p w:rsidR="00C22DDD" w:rsidRPr="003343EE" w:rsidRDefault="00C22DDD" w:rsidP="00167D06">
            <w:pPr>
              <w:rPr>
                <w:ins w:id="530" w:author="PC ELIAS" w:date="2019-10-25T13:28:00Z"/>
                <w:rFonts w:ascii="Arial" w:hAnsi="Arial" w:cs="Arial"/>
                <w:b/>
                <w:bCs/>
                <w:u w:val="single"/>
              </w:rPr>
            </w:pPr>
            <w:ins w:id="531" w:author="PC ELIAS" w:date="2019-10-25T13:28:00Z">
              <w:r>
                <w:rPr>
                  <w:rFonts w:ascii="Arial" w:hAnsi="Arial" w:cs="Arial"/>
                  <w:b/>
                  <w:bCs/>
                </w:rPr>
                <w:t>Prioridade</w:t>
              </w:r>
            </w:ins>
          </w:p>
        </w:tc>
        <w:tc>
          <w:tcPr>
            <w:tcW w:w="889" w:type="dxa"/>
          </w:tcPr>
          <w:p w:rsidR="00C22DDD" w:rsidRDefault="00C22DDD" w:rsidP="00167D06">
            <w:pPr>
              <w:rPr>
                <w:ins w:id="532" w:author="PC ELIAS" w:date="2019-10-25T13:28:00Z"/>
                <w:rFonts w:ascii="Arial" w:hAnsi="Arial" w:cs="Arial"/>
                <w:b/>
                <w:bCs/>
              </w:rPr>
            </w:pPr>
            <w:ins w:id="533" w:author="PC ELIAS" w:date="2019-10-25T13:28:00Z">
              <w:r>
                <w:rPr>
                  <w:rFonts w:ascii="Arial" w:hAnsi="Arial" w:cs="Arial"/>
                  <w:b/>
                  <w:bCs/>
                </w:rPr>
                <w:t>Status</w:t>
              </w:r>
            </w:ins>
          </w:p>
        </w:tc>
        <w:tc>
          <w:tcPr>
            <w:tcW w:w="926" w:type="dxa"/>
          </w:tcPr>
          <w:p w:rsidR="00C22DDD" w:rsidRDefault="00C22DDD" w:rsidP="00167D06">
            <w:pPr>
              <w:rPr>
                <w:ins w:id="534" w:author="PC ELIAS" w:date="2019-10-25T13:28:00Z"/>
                <w:rFonts w:ascii="Arial" w:hAnsi="Arial" w:cs="Arial"/>
                <w:b/>
                <w:bCs/>
              </w:rPr>
            </w:pPr>
            <w:ins w:id="535" w:author="PC ELIAS" w:date="2019-10-25T13:28:00Z">
              <w:r>
                <w:rPr>
                  <w:rFonts w:ascii="Arial" w:hAnsi="Arial" w:cs="Arial"/>
                  <w:b/>
                  <w:bCs/>
                </w:rPr>
                <w:t>Ordem</w:t>
              </w:r>
            </w:ins>
          </w:p>
        </w:tc>
        <w:tc>
          <w:tcPr>
            <w:tcW w:w="5374" w:type="dxa"/>
          </w:tcPr>
          <w:p w:rsidR="00C22DDD" w:rsidRDefault="00C22DDD" w:rsidP="00167D06">
            <w:pPr>
              <w:rPr>
                <w:ins w:id="536" w:author="PC ELIAS" w:date="2019-10-25T13:28:00Z"/>
                <w:rFonts w:ascii="Arial" w:hAnsi="Arial" w:cs="Arial"/>
                <w:b/>
                <w:bCs/>
              </w:rPr>
            </w:pPr>
            <w:ins w:id="537" w:author="PC ELIAS" w:date="2019-10-25T13:28:00Z">
              <w:r>
                <w:rPr>
                  <w:rFonts w:ascii="Arial" w:hAnsi="Arial" w:cs="Arial"/>
                  <w:b/>
                  <w:bCs/>
                </w:rPr>
                <w:t>Requisito</w:t>
              </w:r>
            </w:ins>
          </w:p>
        </w:tc>
      </w:tr>
      <w:tr w:rsidR="00C22DDD" w:rsidTr="00C22DDD">
        <w:trPr>
          <w:trHeight w:val="624"/>
          <w:jc w:val="center"/>
          <w:ins w:id="538" w:author="PC ELIAS" w:date="2019-10-25T13:28:00Z"/>
        </w:trPr>
        <w:tc>
          <w:tcPr>
            <w:tcW w:w="1305" w:type="dxa"/>
            <w:vAlign w:val="center"/>
          </w:tcPr>
          <w:p w:rsidR="00C22DDD" w:rsidRPr="00167D06" w:rsidRDefault="00C22DDD" w:rsidP="00C22DDD">
            <w:pPr>
              <w:jc w:val="center"/>
              <w:rPr>
                <w:ins w:id="539" w:author="PC ELIAS" w:date="2019-10-25T13:28:00Z"/>
                <w:rFonts w:ascii="Arial" w:hAnsi="Arial" w:cs="Arial"/>
              </w:rPr>
            </w:pPr>
            <w:ins w:id="540" w:author="PC ELIAS" w:date="2019-10-25T13:28:00Z">
              <w:r w:rsidRPr="00167D06">
                <w:rPr>
                  <w:rFonts w:ascii="Arial" w:hAnsi="Arial" w:cs="Arial"/>
                </w:rPr>
                <w:t>1</w:t>
              </w:r>
            </w:ins>
          </w:p>
        </w:tc>
        <w:tc>
          <w:tcPr>
            <w:tcW w:w="889" w:type="dxa"/>
            <w:vAlign w:val="center"/>
          </w:tcPr>
          <w:p w:rsidR="00C22DDD" w:rsidRPr="00167D06" w:rsidRDefault="00C22DDD" w:rsidP="00C22DDD">
            <w:pPr>
              <w:jc w:val="center"/>
              <w:rPr>
                <w:ins w:id="541" w:author="PC ELIAS" w:date="2019-10-25T13:28:00Z"/>
                <w:rFonts w:ascii="Arial" w:hAnsi="Arial" w:cs="Arial"/>
              </w:rPr>
            </w:pPr>
          </w:p>
        </w:tc>
        <w:tc>
          <w:tcPr>
            <w:tcW w:w="926" w:type="dxa"/>
            <w:vAlign w:val="center"/>
          </w:tcPr>
          <w:p w:rsidR="00C22DDD" w:rsidRPr="00167D06" w:rsidRDefault="00C22DDD" w:rsidP="00C22DDD">
            <w:pPr>
              <w:jc w:val="center"/>
              <w:rPr>
                <w:ins w:id="542" w:author="PC ELIAS" w:date="2019-10-25T13:28:00Z"/>
                <w:rFonts w:ascii="Arial" w:hAnsi="Arial" w:cs="Arial"/>
              </w:rPr>
            </w:pPr>
            <w:ins w:id="543" w:author="PC ELIAS" w:date="2019-10-25T13:28:00Z">
              <w:r w:rsidRPr="00167D06">
                <w:rPr>
                  <w:rFonts w:ascii="Arial" w:hAnsi="Arial" w:cs="Arial"/>
                </w:rPr>
                <w:t>R</w:t>
              </w:r>
            </w:ins>
            <w:ins w:id="544" w:author="PC ELIAS" w:date="2019-10-25T13:29:00Z">
              <w:r>
                <w:rPr>
                  <w:rFonts w:ascii="Arial" w:hAnsi="Arial" w:cs="Arial"/>
                </w:rPr>
                <w:t>N</w:t>
              </w:r>
            </w:ins>
            <w:ins w:id="545" w:author="PC ELIAS" w:date="2019-10-25T13:28:00Z">
              <w:r w:rsidRPr="00167D06">
                <w:rPr>
                  <w:rFonts w:ascii="Arial" w:hAnsi="Arial" w:cs="Arial"/>
                </w:rPr>
                <w:t>F01</w:t>
              </w:r>
            </w:ins>
          </w:p>
        </w:tc>
        <w:tc>
          <w:tcPr>
            <w:tcW w:w="5374" w:type="dxa"/>
            <w:vAlign w:val="center"/>
          </w:tcPr>
          <w:p w:rsidR="00C22DDD" w:rsidRDefault="00C22DDD" w:rsidP="00C22DDD">
            <w:pPr>
              <w:rPr>
                <w:ins w:id="546" w:author="PC ELIAS" w:date="2019-10-25T13:28:00Z"/>
                <w:rFonts w:ascii="Arial" w:hAnsi="Arial" w:cs="Arial"/>
                <w:b/>
                <w:bCs/>
              </w:rPr>
            </w:pPr>
            <w:ins w:id="547" w:author="PC ELIAS" w:date="2019-10-25T13:29:00Z">
              <w:r w:rsidRPr="009A0ACB">
                <w:rPr>
                  <w:rFonts w:ascii="Arial" w:hAnsi="Arial" w:cs="Arial"/>
                </w:rPr>
                <w:t>Sistema deve exibir uma tela de menu para o usuário</w:t>
              </w:r>
              <w:r>
                <w:rPr>
                  <w:rFonts w:ascii="Arial" w:hAnsi="Arial" w:cs="Arial"/>
                </w:rPr>
                <w:t>.</w:t>
              </w:r>
            </w:ins>
          </w:p>
        </w:tc>
      </w:tr>
      <w:tr w:rsidR="00C22DDD" w:rsidRPr="00D83C06" w:rsidTr="00C22DDD">
        <w:trPr>
          <w:trHeight w:val="624"/>
          <w:jc w:val="center"/>
          <w:ins w:id="548" w:author="PC ELIAS" w:date="2019-10-25T13:28:00Z"/>
        </w:trPr>
        <w:tc>
          <w:tcPr>
            <w:tcW w:w="1305" w:type="dxa"/>
            <w:vAlign w:val="center"/>
          </w:tcPr>
          <w:p w:rsidR="00C22DDD" w:rsidRPr="00167D06" w:rsidRDefault="00C22DDD" w:rsidP="00C22DDD">
            <w:pPr>
              <w:jc w:val="center"/>
              <w:rPr>
                <w:ins w:id="549" w:author="PC ELIAS" w:date="2019-10-25T13:28:00Z"/>
                <w:rFonts w:ascii="Arial" w:hAnsi="Arial" w:cs="Arial"/>
              </w:rPr>
            </w:pPr>
            <w:ins w:id="550" w:author="PC ELIAS" w:date="2019-10-25T13:28:00Z">
              <w:r w:rsidRPr="00167D06">
                <w:rPr>
                  <w:rFonts w:ascii="Arial" w:hAnsi="Arial" w:cs="Arial"/>
                </w:rPr>
                <w:t>1</w:t>
              </w:r>
            </w:ins>
          </w:p>
        </w:tc>
        <w:tc>
          <w:tcPr>
            <w:tcW w:w="889" w:type="dxa"/>
            <w:vAlign w:val="center"/>
          </w:tcPr>
          <w:p w:rsidR="00C22DDD" w:rsidRPr="00167D06" w:rsidRDefault="00C22DDD" w:rsidP="00C22DDD">
            <w:pPr>
              <w:jc w:val="center"/>
              <w:rPr>
                <w:ins w:id="551" w:author="PC ELIAS" w:date="2019-10-25T13:28:00Z"/>
                <w:rFonts w:ascii="Arial" w:hAnsi="Arial" w:cs="Arial"/>
              </w:rPr>
            </w:pPr>
          </w:p>
        </w:tc>
        <w:tc>
          <w:tcPr>
            <w:tcW w:w="926" w:type="dxa"/>
            <w:vAlign w:val="center"/>
          </w:tcPr>
          <w:p w:rsidR="00C22DDD" w:rsidRPr="00167D06" w:rsidRDefault="00C22DDD" w:rsidP="00C22DDD">
            <w:pPr>
              <w:jc w:val="center"/>
              <w:rPr>
                <w:ins w:id="552" w:author="PC ELIAS" w:date="2019-10-25T13:28:00Z"/>
                <w:rFonts w:ascii="Arial" w:hAnsi="Arial" w:cs="Arial"/>
              </w:rPr>
            </w:pPr>
            <w:ins w:id="553" w:author="PC ELIAS" w:date="2019-10-25T13:28:00Z">
              <w:r w:rsidRPr="00167D06">
                <w:rPr>
                  <w:rFonts w:ascii="Arial" w:hAnsi="Arial" w:cs="Arial"/>
                </w:rPr>
                <w:t>R</w:t>
              </w:r>
            </w:ins>
            <w:ins w:id="554" w:author="PC ELIAS" w:date="2019-10-25T13:29:00Z">
              <w:r>
                <w:rPr>
                  <w:rFonts w:ascii="Arial" w:hAnsi="Arial" w:cs="Arial"/>
                </w:rPr>
                <w:t>N</w:t>
              </w:r>
            </w:ins>
            <w:ins w:id="555" w:author="PC ELIAS" w:date="2019-10-25T13:28:00Z">
              <w:r w:rsidRPr="00167D06">
                <w:rPr>
                  <w:rFonts w:ascii="Arial" w:hAnsi="Arial" w:cs="Arial"/>
                </w:rPr>
                <w:t>F02</w:t>
              </w:r>
            </w:ins>
          </w:p>
        </w:tc>
        <w:tc>
          <w:tcPr>
            <w:tcW w:w="5374" w:type="dxa"/>
            <w:vAlign w:val="center"/>
          </w:tcPr>
          <w:p w:rsidR="00C22DDD" w:rsidRPr="00D83C06" w:rsidRDefault="00C22DDD" w:rsidP="00C22DDD">
            <w:pPr>
              <w:rPr>
                <w:ins w:id="556" w:author="PC ELIAS" w:date="2019-10-25T13:28:00Z"/>
                <w:rFonts w:ascii="Arial" w:hAnsi="Arial" w:cs="Arial"/>
              </w:rPr>
            </w:pPr>
            <w:ins w:id="557" w:author="PC ELIAS" w:date="2019-10-25T13:29:00Z">
              <w:r w:rsidRPr="009A0ACB">
                <w:rPr>
                  <w:rFonts w:ascii="Arial" w:hAnsi="Arial" w:cs="Arial"/>
                </w:rPr>
                <w:t>O sistema deve disponibilizar um botão de ajuda</w:t>
              </w:r>
            </w:ins>
          </w:p>
        </w:tc>
      </w:tr>
      <w:tr w:rsidR="00C22DDD" w:rsidRPr="00160219" w:rsidTr="00C22DDD">
        <w:trPr>
          <w:trHeight w:val="624"/>
          <w:jc w:val="center"/>
          <w:ins w:id="558" w:author="PC ELIAS" w:date="2019-10-25T13:28:00Z"/>
        </w:trPr>
        <w:tc>
          <w:tcPr>
            <w:tcW w:w="1305" w:type="dxa"/>
            <w:vAlign w:val="center"/>
          </w:tcPr>
          <w:p w:rsidR="00C22DDD" w:rsidRPr="00167D06" w:rsidRDefault="00C22DDD" w:rsidP="00C22DDD">
            <w:pPr>
              <w:jc w:val="center"/>
              <w:rPr>
                <w:ins w:id="559" w:author="PC ELIAS" w:date="2019-10-25T13:28:00Z"/>
                <w:rFonts w:ascii="Arial" w:hAnsi="Arial" w:cs="Arial"/>
              </w:rPr>
            </w:pPr>
            <w:ins w:id="560" w:author="PC ELIAS" w:date="2019-10-25T13:29:00Z">
              <w:r>
                <w:rPr>
                  <w:rFonts w:ascii="Arial" w:hAnsi="Arial" w:cs="Arial"/>
                </w:rPr>
                <w:t>1</w:t>
              </w:r>
            </w:ins>
          </w:p>
        </w:tc>
        <w:tc>
          <w:tcPr>
            <w:tcW w:w="889" w:type="dxa"/>
            <w:vAlign w:val="center"/>
          </w:tcPr>
          <w:p w:rsidR="00C22DDD" w:rsidRPr="00167D06" w:rsidRDefault="00C22DDD" w:rsidP="00C22DDD">
            <w:pPr>
              <w:jc w:val="center"/>
              <w:rPr>
                <w:ins w:id="561" w:author="PC ELIAS" w:date="2019-10-25T13:28:00Z"/>
                <w:rFonts w:ascii="Arial" w:hAnsi="Arial" w:cs="Arial"/>
              </w:rPr>
            </w:pPr>
          </w:p>
        </w:tc>
        <w:tc>
          <w:tcPr>
            <w:tcW w:w="926" w:type="dxa"/>
            <w:vAlign w:val="center"/>
          </w:tcPr>
          <w:p w:rsidR="00C22DDD" w:rsidRPr="00167D06" w:rsidRDefault="00C22DDD" w:rsidP="00C22DDD">
            <w:pPr>
              <w:jc w:val="center"/>
              <w:rPr>
                <w:ins w:id="562" w:author="PC ELIAS" w:date="2019-10-25T13:28:00Z"/>
                <w:rFonts w:ascii="Arial" w:hAnsi="Arial" w:cs="Arial"/>
                <w:u w:val="single"/>
              </w:rPr>
            </w:pPr>
            <w:ins w:id="563" w:author="PC ELIAS" w:date="2019-10-25T13:28:00Z">
              <w:r w:rsidRPr="00167D06">
                <w:rPr>
                  <w:rFonts w:ascii="Arial" w:hAnsi="Arial" w:cs="Arial"/>
                </w:rPr>
                <w:t>R</w:t>
              </w:r>
            </w:ins>
            <w:ins w:id="564" w:author="PC ELIAS" w:date="2019-10-25T13:29:00Z">
              <w:r>
                <w:rPr>
                  <w:rFonts w:ascii="Arial" w:hAnsi="Arial" w:cs="Arial"/>
                </w:rPr>
                <w:t>N</w:t>
              </w:r>
            </w:ins>
            <w:ins w:id="565" w:author="PC ELIAS" w:date="2019-10-25T13:28:00Z">
              <w:r w:rsidRPr="00167D06">
                <w:rPr>
                  <w:rFonts w:ascii="Arial" w:hAnsi="Arial" w:cs="Arial"/>
                </w:rPr>
                <w:t>F03</w:t>
              </w:r>
            </w:ins>
          </w:p>
        </w:tc>
        <w:tc>
          <w:tcPr>
            <w:tcW w:w="5374" w:type="dxa"/>
            <w:vAlign w:val="center"/>
          </w:tcPr>
          <w:p w:rsidR="00C22DDD" w:rsidRPr="00160219" w:rsidRDefault="00C22DDD" w:rsidP="00C22DDD">
            <w:pPr>
              <w:rPr>
                <w:ins w:id="566" w:author="PC ELIAS" w:date="2019-10-25T13:28:00Z"/>
                <w:rFonts w:ascii="Arial" w:hAnsi="Arial" w:cs="Arial"/>
              </w:rPr>
            </w:pPr>
            <w:ins w:id="567" w:author="PC ELIAS" w:date="2019-10-25T13:29:00Z">
              <w:r w:rsidRPr="009A0ACB">
                <w:rPr>
                  <w:rFonts w:ascii="Arial" w:hAnsi="Arial" w:cs="Arial"/>
                </w:rPr>
                <w:t>O sistema deve disponibilizar um botão sobre os desenvolvedores</w:t>
              </w:r>
            </w:ins>
          </w:p>
        </w:tc>
      </w:tr>
      <w:tr w:rsidR="00C22DDD" w:rsidTr="00C22DDD">
        <w:tblPrEx>
          <w:tblW w:w="0" w:type="auto"/>
          <w:jc w:val="center"/>
          <w:tblPrExChange w:id="568" w:author="PC ELIAS" w:date="2019-10-25T13:29:00Z">
            <w:tblPrEx>
              <w:tblW w:w="0" w:type="auto"/>
              <w:jc w:val="center"/>
            </w:tblPrEx>
          </w:tblPrExChange>
        </w:tblPrEx>
        <w:trPr>
          <w:trHeight w:val="624"/>
          <w:jc w:val="center"/>
          <w:ins w:id="569" w:author="PC ELIAS" w:date="2019-10-25T13:28:00Z"/>
          <w:trPrChange w:id="570" w:author="PC ELIAS" w:date="2019-10-25T13:29:00Z">
            <w:trPr>
              <w:gridAfter w:val="0"/>
              <w:trHeight w:val="624"/>
              <w:jc w:val="center"/>
            </w:trPr>
          </w:trPrChange>
        </w:trPr>
        <w:tc>
          <w:tcPr>
            <w:tcW w:w="1305" w:type="dxa"/>
            <w:vAlign w:val="center"/>
            <w:tcPrChange w:id="571" w:author="PC ELIAS" w:date="2019-10-25T13:29:00Z">
              <w:tcPr>
                <w:tcW w:w="1305" w:type="dxa"/>
                <w:gridSpan w:val="2"/>
                <w:vAlign w:val="center"/>
              </w:tcPr>
            </w:tcPrChange>
          </w:tcPr>
          <w:p w:rsidR="00C22DDD" w:rsidRPr="00167D06" w:rsidRDefault="00C22DDD">
            <w:pPr>
              <w:jc w:val="center"/>
              <w:rPr>
                <w:ins w:id="572" w:author="PC ELIAS" w:date="2019-10-25T13:28:00Z"/>
                <w:rFonts w:ascii="Arial" w:hAnsi="Arial" w:cs="Arial"/>
              </w:rPr>
            </w:pPr>
            <w:ins w:id="573" w:author="PC ELIAS" w:date="2019-10-25T13:29:00Z">
              <w:r>
                <w:rPr>
                  <w:rFonts w:ascii="Arial" w:hAnsi="Arial" w:cs="Arial"/>
                </w:rPr>
                <w:t>1</w:t>
              </w:r>
            </w:ins>
          </w:p>
        </w:tc>
        <w:tc>
          <w:tcPr>
            <w:tcW w:w="889" w:type="dxa"/>
            <w:vAlign w:val="center"/>
            <w:tcPrChange w:id="574" w:author="PC ELIAS" w:date="2019-10-25T13:29:00Z">
              <w:tcPr>
                <w:tcW w:w="889" w:type="dxa"/>
                <w:gridSpan w:val="2"/>
                <w:vAlign w:val="center"/>
              </w:tcPr>
            </w:tcPrChange>
          </w:tcPr>
          <w:p w:rsidR="00C22DDD" w:rsidRPr="00167D06" w:rsidRDefault="00C22DDD" w:rsidP="00C22DDD">
            <w:pPr>
              <w:jc w:val="center"/>
              <w:rPr>
                <w:ins w:id="575" w:author="PC ELIAS" w:date="2019-10-25T13:28:00Z"/>
                <w:rFonts w:ascii="Arial" w:hAnsi="Arial" w:cs="Arial"/>
              </w:rPr>
            </w:pPr>
          </w:p>
        </w:tc>
        <w:tc>
          <w:tcPr>
            <w:tcW w:w="926" w:type="dxa"/>
            <w:vAlign w:val="center"/>
            <w:tcPrChange w:id="576" w:author="PC ELIAS" w:date="2019-10-25T13:29:00Z">
              <w:tcPr>
                <w:tcW w:w="926" w:type="dxa"/>
                <w:gridSpan w:val="2"/>
                <w:vAlign w:val="center"/>
              </w:tcPr>
            </w:tcPrChange>
          </w:tcPr>
          <w:p w:rsidR="00C22DDD" w:rsidRPr="00167D06" w:rsidRDefault="00C22DDD" w:rsidP="00C22DDD">
            <w:pPr>
              <w:jc w:val="center"/>
              <w:rPr>
                <w:ins w:id="577" w:author="PC ELIAS" w:date="2019-10-25T13:28:00Z"/>
                <w:rFonts w:ascii="Arial" w:hAnsi="Arial" w:cs="Arial"/>
              </w:rPr>
            </w:pPr>
            <w:ins w:id="578" w:author="PC ELIAS" w:date="2019-10-25T13:29:00Z">
              <w:r>
                <w:rPr>
                  <w:rFonts w:ascii="Arial" w:hAnsi="Arial" w:cs="Arial"/>
                </w:rPr>
                <w:t>RNF03</w:t>
              </w:r>
            </w:ins>
          </w:p>
        </w:tc>
        <w:tc>
          <w:tcPr>
            <w:tcW w:w="5374" w:type="dxa"/>
            <w:vAlign w:val="center"/>
            <w:tcPrChange w:id="579" w:author="PC ELIAS" w:date="2019-10-25T13:29:00Z">
              <w:tcPr>
                <w:tcW w:w="5374" w:type="dxa"/>
                <w:gridSpan w:val="2"/>
                <w:vAlign w:val="center"/>
              </w:tcPr>
            </w:tcPrChange>
          </w:tcPr>
          <w:p w:rsidR="00C22DDD" w:rsidRDefault="00C22DDD" w:rsidP="00C22DDD">
            <w:pPr>
              <w:rPr>
                <w:ins w:id="580" w:author="PC ELIAS" w:date="2019-10-25T13:28:00Z"/>
                <w:rFonts w:ascii="Arial" w:hAnsi="Arial" w:cs="Arial"/>
                <w:b/>
                <w:bCs/>
              </w:rPr>
            </w:pPr>
            <w:ins w:id="581" w:author="PC ELIAS" w:date="2019-10-25T13:29:00Z">
              <w:r w:rsidRPr="009A0ACB">
                <w:rPr>
                  <w:rFonts w:ascii="Arial" w:hAnsi="Arial" w:cs="Arial"/>
                </w:rPr>
                <w:t xml:space="preserve">O sistema deve disponibilizar um botão para a escolha de diferentes modos de </w:t>
              </w:r>
              <w:r w:rsidRPr="00167D06">
                <w:rPr>
                  <w:rFonts w:ascii="Arial" w:hAnsi="Arial" w:cs="Arial"/>
                  <w:strike/>
                </w:rPr>
                <w:t>jogos</w:t>
              </w:r>
              <w:r>
                <w:rPr>
                  <w:rFonts w:ascii="Arial" w:hAnsi="Arial" w:cs="Arial"/>
                </w:rPr>
                <w:t xml:space="preserve"> uso do sistema.</w:t>
              </w:r>
            </w:ins>
          </w:p>
        </w:tc>
      </w:tr>
      <w:tr w:rsidR="00C22DDD" w:rsidTr="00C22DDD">
        <w:tblPrEx>
          <w:tblW w:w="0" w:type="auto"/>
          <w:jc w:val="center"/>
          <w:tblPrExChange w:id="582" w:author="PC ELIAS" w:date="2019-10-25T13:29:00Z">
            <w:tblPrEx>
              <w:tblW w:w="0" w:type="auto"/>
              <w:jc w:val="center"/>
            </w:tblPrEx>
          </w:tblPrExChange>
        </w:tblPrEx>
        <w:trPr>
          <w:trHeight w:val="624"/>
          <w:jc w:val="center"/>
          <w:ins w:id="583" w:author="PC ELIAS" w:date="2019-10-25T13:28:00Z"/>
          <w:trPrChange w:id="584" w:author="PC ELIAS" w:date="2019-10-25T13:29:00Z">
            <w:trPr>
              <w:gridAfter w:val="0"/>
              <w:trHeight w:val="624"/>
              <w:jc w:val="center"/>
            </w:trPr>
          </w:trPrChange>
        </w:trPr>
        <w:tc>
          <w:tcPr>
            <w:tcW w:w="1305" w:type="dxa"/>
            <w:vAlign w:val="center"/>
            <w:tcPrChange w:id="585" w:author="PC ELIAS" w:date="2019-10-25T13:29:00Z">
              <w:tcPr>
                <w:tcW w:w="1305" w:type="dxa"/>
                <w:gridSpan w:val="2"/>
                <w:vAlign w:val="center"/>
              </w:tcPr>
            </w:tcPrChange>
          </w:tcPr>
          <w:p w:rsidR="00C22DDD" w:rsidRPr="00167D06" w:rsidRDefault="00C22DDD">
            <w:pPr>
              <w:jc w:val="center"/>
              <w:rPr>
                <w:ins w:id="586" w:author="PC ELIAS" w:date="2019-10-25T13:28:00Z"/>
                <w:rFonts w:ascii="Arial" w:hAnsi="Arial" w:cs="Arial"/>
              </w:rPr>
            </w:pPr>
          </w:p>
        </w:tc>
        <w:tc>
          <w:tcPr>
            <w:tcW w:w="889" w:type="dxa"/>
            <w:vAlign w:val="center"/>
            <w:tcPrChange w:id="587" w:author="PC ELIAS" w:date="2019-10-25T13:29:00Z">
              <w:tcPr>
                <w:tcW w:w="889" w:type="dxa"/>
                <w:gridSpan w:val="2"/>
                <w:vAlign w:val="center"/>
              </w:tcPr>
            </w:tcPrChange>
          </w:tcPr>
          <w:p w:rsidR="00C22DDD" w:rsidRPr="00167D06" w:rsidRDefault="00C22DDD" w:rsidP="00C22DDD">
            <w:pPr>
              <w:jc w:val="center"/>
              <w:rPr>
                <w:ins w:id="588" w:author="PC ELIAS" w:date="2019-10-25T13:28:00Z"/>
                <w:rFonts w:ascii="Arial" w:hAnsi="Arial" w:cs="Arial"/>
              </w:rPr>
            </w:pPr>
          </w:p>
        </w:tc>
        <w:tc>
          <w:tcPr>
            <w:tcW w:w="926" w:type="dxa"/>
            <w:vAlign w:val="center"/>
            <w:tcPrChange w:id="589" w:author="PC ELIAS" w:date="2019-10-25T13:29:00Z">
              <w:tcPr>
                <w:tcW w:w="926" w:type="dxa"/>
                <w:gridSpan w:val="2"/>
                <w:vAlign w:val="center"/>
              </w:tcPr>
            </w:tcPrChange>
          </w:tcPr>
          <w:p w:rsidR="00C22DDD" w:rsidRPr="00167D06" w:rsidRDefault="00C22DDD" w:rsidP="00C22DDD">
            <w:pPr>
              <w:jc w:val="center"/>
              <w:rPr>
                <w:ins w:id="590" w:author="PC ELIAS" w:date="2019-10-25T13:28:00Z"/>
                <w:rFonts w:ascii="Arial" w:hAnsi="Arial" w:cs="Arial"/>
              </w:rPr>
            </w:pPr>
          </w:p>
        </w:tc>
        <w:tc>
          <w:tcPr>
            <w:tcW w:w="5374" w:type="dxa"/>
            <w:vAlign w:val="center"/>
            <w:tcPrChange w:id="591" w:author="PC ELIAS" w:date="2019-10-25T13:29:00Z">
              <w:tcPr>
                <w:tcW w:w="5374" w:type="dxa"/>
                <w:gridSpan w:val="2"/>
                <w:vAlign w:val="center"/>
              </w:tcPr>
            </w:tcPrChange>
          </w:tcPr>
          <w:p w:rsidR="00C22DDD" w:rsidRDefault="00C22DDD" w:rsidP="00C22DDD">
            <w:pPr>
              <w:rPr>
                <w:ins w:id="592" w:author="PC ELIAS" w:date="2019-10-25T13:28:00Z"/>
                <w:rFonts w:ascii="Arial" w:hAnsi="Arial" w:cs="Arial"/>
                <w:b/>
                <w:bCs/>
              </w:rPr>
            </w:pPr>
          </w:p>
        </w:tc>
      </w:tr>
    </w:tbl>
    <w:p w:rsidR="00C22DDD" w:rsidRPr="00C22DDD" w:rsidRDefault="00C22DDD">
      <w:pPr>
        <w:pStyle w:val="PargrafodaLista"/>
        <w:ind w:left="1080"/>
        <w:rPr>
          <w:ins w:id="593" w:author="PC ELIAS" w:date="2019-10-25T13:27:00Z"/>
          <w:rFonts w:ascii="Arial" w:hAnsi="Arial" w:cs="Arial"/>
          <w:b/>
          <w:bCs/>
          <w:rPrChange w:id="594" w:author="PC ELIAS" w:date="2019-10-25T13:28:00Z">
            <w:rPr>
              <w:ins w:id="595" w:author="PC ELIAS" w:date="2019-10-25T13:27:00Z"/>
            </w:rPr>
          </w:rPrChange>
        </w:rPr>
        <w:pPrChange w:id="596" w:author="PC ELIAS" w:date="2019-10-25T13:28:00Z">
          <w:pPr>
            <w:pStyle w:val="Ttulo2"/>
            <w:numPr>
              <w:numId w:val="1"/>
            </w:numPr>
            <w:ind w:left="720" w:hanging="360"/>
          </w:pPr>
        </w:pPrChange>
      </w:pPr>
    </w:p>
    <w:p w:rsidR="00C22DDD" w:rsidRPr="00C22DDD" w:rsidRDefault="00C22DDD">
      <w:pPr>
        <w:pStyle w:val="PargrafodaLista"/>
        <w:numPr>
          <w:ilvl w:val="2"/>
          <w:numId w:val="1"/>
        </w:numPr>
        <w:rPr>
          <w:b/>
          <w:bCs/>
          <w:rPrChange w:id="597" w:author="PC ELIAS" w:date="2019-10-25T13:30:00Z">
            <w:rPr>
              <w:rFonts w:ascii="Arial" w:hAnsi="Arial" w:cs="Arial"/>
              <w:b/>
              <w:bCs/>
            </w:rPr>
          </w:rPrChange>
        </w:rPr>
        <w:pPrChange w:id="598" w:author="PC ELIAS" w:date="2019-10-25T13:27:00Z">
          <w:pPr>
            <w:pStyle w:val="Ttulo2"/>
            <w:numPr>
              <w:numId w:val="1"/>
            </w:numPr>
            <w:ind w:left="720" w:hanging="360"/>
          </w:pPr>
        </w:pPrChange>
      </w:pPr>
      <w:ins w:id="599" w:author="PC ELIAS" w:date="2019-10-25T13:27:00Z">
        <w:r w:rsidRPr="00C22DDD">
          <w:rPr>
            <w:b/>
            <w:bCs/>
            <w:sz w:val="26"/>
            <w:szCs w:val="26"/>
            <w:rPrChange w:id="600" w:author="PC ELIAS" w:date="2019-10-25T13:30:00Z">
              <w:rPr/>
            </w:rPrChange>
          </w:rPr>
          <w:t xml:space="preserve">Requisitos de Desenvolvimentos: </w:t>
        </w:r>
      </w:ins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05"/>
        <w:gridCol w:w="889"/>
        <w:gridCol w:w="926"/>
        <w:gridCol w:w="5374"/>
        <w:tblGridChange w:id="601">
          <w:tblGrid>
            <w:gridCol w:w="113"/>
            <w:gridCol w:w="1192"/>
            <w:gridCol w:w="113"/>
            <w:gridCol w:w="776"/>
            <w:gridCol w:w="113"/>
            <w:gridCol w:w="813"/>
            <w:gridCol w:w="113"/>
            <w:gridCol w:w="5261"/>
            <w:gridCol w:w="113"/>
          </w:tblGrid>
        </w:tblGridChange>
      </w:tblGrid>
      <w:tr w:rsidR="0077129F" w:rsidTr="000800A8">
        <w:tc>
          <w:tcPr>
            <w:tcW w:w="1305" w:type="dxa"/>
          </w:tcPr>
          <w:p w:rsidR="0077129F" w:rsidRPr="003343EE" w:rsidRDefault="0077129F" w:rsidP="00885117">
            <w:pPr>
              <w:rPr>
                <w:rFonts w:ascii="Arial" w:hAnsi="Arial" w:cs="Arial"/>
                <w:b/>
                <w:bCs/>
                <w:u w:val="single"/>
              </w:rPr>
            </w:pPr>
            <w:bookmarkStart w:id="602" w:name="_Hlk22311271"/>
            <w:r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889" w:type="dxa"/>
          </w:tcPr>
          <w:p w:rsidR="0077129F" w:rsidRDefault="0077129F" w:rsidP="0088511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926" w:type="dxa"/>
          </w:tcPr>
          <w:p w:rsidR="0077129F" w:rsidRDefault="0077129F" w:rsidP="0088511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Ordem</w:t>
            </w:r>
          </w:p>
        </w:tc>
        <w:tc>
          <w:tcPr>
            <w:tcW w:w="5374" w:type="dxa"/>
          </w:tcPr>
          <w:p w:rsidR="0077129F" w:rsidRDefault="0077129F" w:rsidP="0088511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Requisito</w:t>
            </w:r>
          </w:p>
        </w:tc>
      </w:tr>
      <w:tr w:rsidR="0077129F" w:rsidTr="000800A8">
        <w:tblPrEx>
          <w:tblW w:w="0" w:type="auto"/>
          <w:tblPrExChange w:id="603" w:author="PC ELIAS" w:date="2019-10-25T12:25:00Z">
            <w:tblPrEx>
              <w:tblW w:w="0" w:type="auto"/>
            </w:tblPrEx>
          </w:tblPrExChange>
        </w:tblPrEx>
        <w:trPr>
          <w:trHeight w:val="567"/>
          <w:trPrChange w:id="604" w:author="PC ELIAS" w:date="2019-10-25T12:25:00Z">
            <w:trPr>
              <w:gridAfter w:val="0"/>
            </w:trPr>
          </w:trPrChange>
        </w:trPr>
        <w:tc>
          <w:tcPr>
            <w:tcW w:w="1305" w:type="dxa"/>
            <w:vAlign w:val="center"/>
            <w:tcPrChange w:id="605" w:author="PC ELIAS" w:date="2019-10-25T12:25:00Z">
              <w:tcPr>
                <w:tcW w:w="1305" w:type="dxa"/>
                <w:gridSpan w:val="2"/>
              </w:tcPr>
            </w:tcPrChange>
          </w:tcPr>
          <w:p w:rsidR="0077129F" w:rsidRPr="0010195A" w:rsidRDefault="0052111F">
            <w:pPr>
              <w:jc w:val="center"/>
              <w:rPr>
                <w:rFonts w:ascii="Arial" w:hAnsi="Arial" w:cs="Arial"/>
                <w:rPrChange w:id="606" w:author="PC ELIAS" w:date="2019-10-25T12:25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607" w:author="PC ELIAS" w:date="2019-10-25T12:25:00Z">
                <w:pPr/>
              </w:pPrChange>
            </w:pPr>
            <w:ins w:id="608" w:author="PC ELIAS" w:date="2019-10-25T12:36:00Z">
              <w:r>
                <w:rPr>
                  <w:rFonts w:ascii="Arial" w:hAnsi="Arial" w:cs="Arial"/>
                </w:rPr>
                <w:t>1</w:t>
              </w:r>
            </w:ins>
          </w:p>
        </w:tc>
        <w:tc>
          <w:tcPr>
            <w:tcW w:w="889" w:type="dxa"/>
            <w:vAlign w:val="center"/>
            <w:tcPrChange w:id="609" w:author="PC ELIAS" w:date="2019-10-25T12:25:00Z">
              <w:tcPr>
                <w:tcW w:w="813" w:type="dxa"/>
                <w:gridSpan w:val="2"/>
              </w:tcPr>
            </w:tcPrChange>
          </w:tcPr>
          <w:p w:rsidR="0077129F" w:rsidRPr="00A044B4" w:rsidRDefault="0077129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26" w:type="dxa"/>
            <w:vAlign w:val="center"/>
            <w:tcPrChange w:id="610" w:author="PC ELIAS" w:date="2019-10-25T12:25:00Z">
              <w:tcPr>
                <w:tcW w:w="926" w:type="dxa"/>
                <w:gridSpan w:val="2"/>
              </w:tcPr>
            </w:tcPrChange>
          </w:tcPr>
          <w:p w:rsidR="0077129F" w:rsidRPr="0010195A" w:rsidRDefault="0010195A">
            <w:pPr>
              <w:jc w:val="center"/>
              <w:rPr>
                <w:rFonts w:ascii="Arial" w:hAnsi="Arial" w:cs="Arial"/>
                <w:rPrChange w:id="611" w:author="PC ELIAS" w:date="2019-10-25T12:25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612" w:author="PC ELIAS" w:date="2019-10-25T12:25:00Z">
                <w:pPr/>
              </w:pPrChange>
            </w:pPr>
            <w:ins w:id="613" w:author="PC ELIAS" w:date="2019-10-25T12:25:00Z">
              <w:r w:rsidRPr="0010195A">
                <w:rPr>
                  <w:rFonts w:ascii="Arial" w:hAnsi="Arial" w:cs="Arial"/>
                  <w:rPrChange w:id="614" w:author="PC ELIAS" w:date="2019-10-25T12:25:00Z">
                    <w:rPr>
                      <w:rFonts w:ascii="Arial" w:hAnsi="Arial" w:cs="Arial"/>
                      <w:b/>
                      <w:bCs/>
                    </w:rPr>
                  </w:rPrChange>
                </w:rPr>
                <w:t>RNF01</w:t>
              </w:r>
            </w:ins>
          </w:p>
        </w:tc>
        <w:tc>
          <w:tcPr>
            <w:tcW w:w="5374" w:type="dxa"/>
            <w:vAlign w:val="center"/>
            <w:tcPrChange w:id="615" w:author="PC ELIAS" w:date="2019-10-25T12:25:00Z">
              <w:tcPr>
                <w:tcW w:w="5450" w:type="dxa"/>
                <w:gridSpan w:val="2"/>
              </w:tcPr>
            </w:tcPrChange>
          </w:tcPr>
          <w:p w:rsidR="0077129F" w:rsidRPr="0010195A" w:rsidRDefault="0010195A">
            <w:pPr>
              <w:jc w:val="both"/>
              <w:rPr>
                <w:rFonts w:ascii="Arial" w:hAnsi="Arial" w:cs="Arial"/>
                <w:rPrChange w:id="616" w:author="PC ELIAS" w:date="2019-10-25T12:24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617" w:author="PC ELIAS" w:date="2019-10-25T13:26:00Z">
                <w:pPr/>
              </w:pPrChange>
            </w:pPr>
            <w:ins w:id="618" w:author="PC ELIAS" w:date="2019-10-25T12:24:00Z">
              <w:r w:rsidRPr="0010195A">
                <w:rPr>
                  <w:rFonts w:ascii="Arial" w:hAnsi="Arial" w:cs="Arial"/>
                  <w:rPrChange w:id="619" w:author="PC ELIAS" w:date="2019-10-25T12:24:00Z">
                    <w:rPr>
                      <w:rFonts w:ascii="Arial" w:hAnsi="Arial" w:cs="Arial"/>
                      <w:b/>
                      <w:bCs/>
                    </w:rPr>
                  </w:rPrChange>
                </w:rPr>
                <w:t>O Sistema deve ser desenvolvido em Java.</w:t>
              </w:r>
            </w:ins>
          </w:p>
        </w:tc>
      </w:tr>
      <w:tr w:rsidR="000800A8" w:rsidTr="000800A8">
        <w:tblPrEx>
          <w:tblW w:w="0" w:type="auto"/>
          <w:tblPrExChange w:id="620" w:author="PC ELIAS" w:date="2019-10-25T12:25:00Z">
            <w:tblPrEx>
              <w:tblW w:w="0" w:type="auto"/>
            </w:tblPrEx>
          </w:tblPrExChange>
        </w:tblPrEx>
        <w:trPr>
          <w:trHeight w:val="567"/>
          <w:trPrChange w:id="621" w:author="PC ELIAS" w:date="2019-10-25T12:25:00Z">
            <w:trPr>
              <w:gridAfter w:val="0"/>
            </w:trPr>
          </w:trPrChange>
        </w:trPr>
        <w:tc>
          <w:tcPr>
            <w:tcW w:w="1305" w:type="dxa"/>
            <w:vAlign w:val="center"/>
            <w:tcPrChange w:id="622" w:author="PC ELIAS" w:date="2019-10-25T12:25:00Z">
              <w:tcPr>
                <w:tcW w:w="1305" w:type="dxa"/>
                <w:gridSpan w:val="2"/>
              </w:tcPr>
            </w:tcPrChange>
          </w:tcPr>
          <w:p w:rsidR="000800A8" w:rsidRPr="0010195A" w:rsidRDefault="000800A8">
            <w:pPr>
              <w:jc w:val="center"/>
              <w:rPr>
                <w:rFonts w:ascii="Arial" w:hAnsi="Arial" w:cs="Arial"/>
                <w:rPrChange w:id="623" w:author="PC ELIAS" w:date="2019-10-25T12:25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624" w:author="PC ELIAS" w:date="2019-10-25T12:25:00Z">
                <w:pPr/>
              </w:pPrChange>
            </w:pPr>
          </w:p>
        </w:tc>
        <w:tc>
          <w:tcPr>
            <w:tcW w:w="889" w:type="dxa"/>
            <w:vAlign w:val="center"/>
            <w:tcPrChange w:id="625" w:author="PC ELIAS" w:date="2019-10-25T12:25:00Z">
              <w:tcPr>
                <w:tcW w:w="813" w:type="dxa"/>
                <w:gridSpan w:val="2"/>
              </w:tcPr>
            </w:tcPrChange>
          </w:tcPr>
          <w:p w:rsidR="000800A8" w:rsidRPr="0010195A" w:rsidRDefault="000800A8">
            <w:pPr>
              <w:jc w:val="center"/>
              <w:rPr>
                <w:rFonts w:ascii="Arial" w:hAnsi="Arial" w:cs="Arial"/>
                <w:rPrChange w:id="626" w:author="PC ELIAS" w:date="2019-10-25T12:25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627" w:author="PC ELIAS" w:date="2019-10-25T12:25:00Z">
                <w:pPr/>
              </w:pPrChange>
            </w:pPr>
          </w:p>
        </w:tc>
        <w:tc>
          <w:tcPr>
            <w:tcW w:w="926" w:type="dxa"/>
            <w:vAlign w:val="center"/>
            <w:tcPrChange w:id="628" w:author="PC ELIAS" w:date="2019-10-25T12:25:00Z">
              <w:tcPr>
                <w:tcW w:w="926" w:type="dxa"/>
                <w:gridSpan w:val="2"/>
              </w:tcPr>
            </w:tcPrChange>
          </w:tcPr>
          <w:p w:rsidR="000800A8" w:rsidRPr="0010195A" w:rsidRDefault="000800A8">
            <w:pPr>
              <w:jc w:val="center"/>
              <w:rPr>
                <w:rFonts w:ascii="Arial" w:hAnsi="Arial" w:cs="Arial"/>
                <w:rPrChange w:id="629" w:author="PC ELIAS" w:date="2019-10-25T12:25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630" w:author="PC ELIAS" w:date="2019-10-25T12:25:00Z">
                <w:pPr/>
              </w:pPrChange>
            </w:pPr>
            <w:ins w:id="631" w:author="PC ELIAS" w:date="2019-10-25T12:25:00Z">
              <w:r w:rsidRPr="0010195A">
                <w:rPr>
                  <w:rFonts w:ascii="Arial" w:hAnsi="Arial" w:cs="Arial"/>
                  <w:rPrChange w:id="632" w:author="PC ELIAS" w:date="2019-10-25T12:25:00Z">
                    <w:rPr>
                      <w:rFonts w:ascii="Arial" w:hAnsi="Arial" w:cs="Arial"/>
                      <w:b/>
                      <w:bCs/>
                    </w:rPr>
                  </w:rPrChange>
                </w:rPr>
                <w:t>RNF0</w:t>
              </w:r>
            </w:ins>
            <w:ins w:id="633" w:author="PC ELIAS" w:date="2019-10-25T12:26:00Z">
              <w:r>
                <w:rPr>
                  <w:rFonts w:ascii="Arial" w:hAnsi="Arial" w:cs="Arial"/>
                </w:rPr>
                <w:t>2</w:t>
              </w:r>
            </w:ins>
          </w:p>
        </w:tc>
        <w:tc>
          <w:tcPr>
            <w:tcW w:w="5374" w:type="dxa"/>
            <w:vAlign w:val="center"/>
            <w:tcPrChange w:id="634" w:author="PC ELIAS" w:date="2019-10-25T12:25:00Z">
              <w:tcPr>
                <w:tcW w:w="5450" w:type="dxa"/>
                <w:gridSpan w:val="2"/>
              </w:tcPr>
            </w:tcPrChange>
          </w:tcPr>
          <w:p w:rsidR="000800A8" w:rsidRPr="0010195A" w:rsidRDefault="000800A8">
            <w:pPr>
              <w:jc w:val="both"/>
              <w:rPr>
                <w:rFonts w:ascii="Arial" w:hAnsi="Arial" w:cs="Arial"/>
                <w:rPrChange w:id="635" w:author="PC ELIAS" w:date="2019-10-25T12:24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636" w:author="PC ELIAS" w:date="2019-10-25T13:26:00Z">
                <w:pPr/>
              </w:pPrChange>
            </w:pPr>
          </w:p>
        </w:tc>
      </w:tr>
      <w:tr w:rsidR="000800A8" w:rsidTr="000800A8">
        <w:tblPrEx>
          <w:tblW w:w="0" w:type="auto"/>
          <w:tblPrExChange w:id="637" w:author="PC ELIAS" w:date="2019-10-25T12:25:00Z">
            <w:tblPrEx>
              <w:tblW w:w="0" w:type="auto"/>
            </w:tblPrEx>
          </w:tblPrExChange>
        </w:tblPrEx>
        <w:trPr>
          <w:trHeight w:val="567"/>
          <w:trPrChange w:id="638" w:author="PC ELIAS" w:date="2019-10-25T12:25:00Z">
            <w:trPr>
              <w:gridAfter w:val="0"/>
            </w:trPr>
          </w:trPrChange>
        </w:trPr>
        <w:tc>
          <w:tcPr>
            <w:tcW w:w="1305" w:type="dxa"/>
            <w:vAlign w:val="center"/>
            <w:tcPrChange w:id="639" w:author="PC ELIAS" w:date="2019-10-25T12:25:00Z">
              <w:tcPr>
                <w:tcW w:w="1305" w:type="dxa"/>
                <w:gridSpan w:val="2"/>
              </w:tcPr>
            </w:tcPrChange>
          </w:tcPr>
          <w:p w:rsidR="000800A8" w:rsidRPr="0010195A" w:rsidRDefault="000800A8">
            <w:pPr>
              <w:jc w:val="center"/>
              <w:rPr>
                <w:rFonts w:ascii="Arial" w:hAnsi="Arial" w:cs="Arial"/>
                <w:rPrChange w:id="640" w:author="PC ELIAS" w:date="2019-10-25T12:25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641" w:author="PC ELIAS" w:date="2019-10-25T12:25:00Z">
                <w:pPr/>
              </w:pPrChange>
            </w:pPr>
          </w:p>
        </w:tc>
        <w:tc>
          <w:tcPr>
            <w:tcW w:w="889" w:type="dxa"/>
            <w:vAlign w:val="center"/>
            <w:tcPrChange w:id="642" w:author="PC ELIAS" w:date="2019-10-25T12:25:00Z">
              <w:tcPr>
                <w:tcW w:w="813" w:type="dxa"/>
                <w:gridSpan w:val="2"/>
              </w:tcPr>
            </w:tcPrChange>
          </w:tcPr>
          <w:p w:rsidR="000800A8" w:rsidRPr="0010195A" w:rsidRDefault="000800A8">
            <w:pPr>
              <w:jc w:val="center"/>
              <w:rPr>
                <w:rFonts w:ascii="Arial" w:hAnsi="Arial" w:cs="Arial"/>
                <w:rPrChange w:id="643" w:author="PC ELIAS" w:date="2019-10-25T12:25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644" w:author="PC ELIAS" w:date="2019-10-25T12:25:00Z">
                <w:pPr/>
              </w:pPrChange>
            </w:pPr>
          </w:p>
        </w:tc>
        <w:tc>
          <w:tcPr>
            <w:tcW w:w="926" w:type="dxa"/>
            <w:vAlign w:val="center"/>
            <w:tcPrChange w:id="645" w:author="PC ELIAS" w:date="2019-10-25T12:25:00Z">
              <w:tcPr>
                <w:tcW w:w="926" w:type="dxa"/>
                <w:gridSpan w:val="2"/>
              </w:tcPr>
            </w:tcPrChange>
          </w:tcPr>
          <w:p w:rsidR="000800A8" w:rsidRPr="0010195A" w:rsidRDefault="000800A8">
            <w:pPr>
              <w:jc w:val="center"/>
              <w:rPr>
                <w:rFonts w:ascii="Arial" w:hAnsi="Arial" w:cs="Arial"/>
                <w:rPrChange w:id="646" w:author="PC ELIAS" w:date="2019-10-25T12:25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647" w:author="PC ELIAS" w:date="2019-10-25T12:25:00Z">
                <w:pPr/>
              </w:pPrChange>
            </w:pPr>
            <w:ins w:id="648" w:author="PC ELIAS" w:date="2019-10-25T12:25:00Z">
              <w:r w:rsidRPr="0010195A">
                <w:rPr>
                  <w:rFonts w:ascii="Arial" w:hAnsi="Arial" w:cs="Arial"/>
                  <w:rPrChange w:id="649" w:author="PC ELIAS" w:date="2019-10-25T12:25:00Z">
                    <w:rPr>
                      <w:rFonts w:ascii="Arial" w:hAnsi="Arial" w:cs="Arial"/>
                      <w:b/>
                      <w:bCs/>
                    </w:rPr>
                  </w:rPrChange>
                </w:rPr>
                <w:t>RNF0</w:t>
              </w:r>
            </w:ins>
            <w:ins w:id="650" w:author="PC ELIAS" w:date="2019-10-25T12:26:00Z">
              <w:r>
                <w:rPr>
                  <w:rFonts w:ascii="Arial" w:hAnsi="Arial" w:cs="Arial"/>
                </w:rPr>
                <w:t>3</w:t>
              </w:r>
            </w:ins>
          </w:p>
        </w:tc>
        <w:tc>
          <w:tcPr>
            <w:tcW w:w="5374" w:type="dxa"/>
            <w:vAlign w:val="center"/>
            <w:tcPrChange w:id="651" w:author="PC ELIAS" w:date="2019-10-25T12:25:00Z">
              <w:tcPr>
                <w:tcW w:w="5450" w:type="dxa"/>
                <w:gridSpan w:val="2"/>
              </w:tcPr>
            </w:tcPrChange>
          </w:tcPr>
          <w:p w:rsidR="000800A8" w:rsidRPr="0010195A" w:rsidRDefault="000800A8">
            <w:pPr>
              <w:jc w:val="both"/>
              <w:rPr>
                <w:rFonts w:ascii="Arial" w:hAnsi="Arial" w:cs="Arial"/>
                <w:rPrChange w:id="652" w:author="PC ELIAS" w:date="2019-10-25T12:24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653" w:author="PC ELIAS" w:date="2019-10-25T13:26:00Z">
                <w:pPr/>
              </w:pPrChange>
            </w:pPr>
          </w:p>
        </w:tc>
      </w:tr>
      <w:tr w:rsidR="000800A8" w:rsidTr="000800A8">
        <w:tblPrEx>
          <w:tblW w:w="0" w:type="auto"/>
          <w:tblPrExChange w:id="654" w:author="PC ELIAS" w:date="2019-10-25T12:25:00Z">
            <w:tblPrEx>
              <w:tblW w:w="0" w:type="auto"/>
            </w:tblPrEx>
          </w:tblPrExChange>
        </w:tblPrEx>
        <w:trPr>
          <w:trHeight w:val="567"/>
          <w:trPrChange w:id="655" w:author="PC ELIAS" w:date="2019-10-25T12:25:00Z">
            <w:trPr>
              <w:gridAfter w:val="0"/>
            </w:trPr>
          </w:trPrChange>
        </w:trPr>
        <w:tc>
          <w:tcPr>
            <w:tcW w:w="1305" w:type="dxa"/>
            <w:vAlign w:val="center"/>
            <w:tcPrChange w:id="656" w:author="PC ELIAS" w:date="2019-10-25T12:25:00Z">
              <w:tcPr>
                <w:tcW w:w="1305" w:type="dxa"/>
                <w:gridSpan w:val="2"/>
              </w:tcPr>
            </w:tcPrChange>
          </w:tcPr>
          <w:p w:rsidR="000800A8" w:rsidRPr="0010195A" w:rsidRDefault="000800A8">
            <w:pPr>
              <w:jc w:val="center"/>
              <w:rPr>
                <w:rFonts w:ascii="Arial" w:hAnsi="Arial" w:cs="Arial"/>
                <w:rPrChange w:id="657" w:author="PC ELIAS" w:date="2019-10-25T12:25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658" w:author="PC ELIAS" w:date="2019-10-25T12:25:00Z">
                <w:pPr/>
              </w:pPrChange>
            </w:pPr>
          </w:p>
        </w:tc>
        <w:tc>
          <w:tcPr>
            <w:tcW w:w="889" w:type="dxa"/>
            <w:vAlign w:val="center"/>
            <w:tcPrChange w:id="659" w:author="PC ELIAS" w:date="2019-10-25T12:25:00Z">
              <w:tcPr>
                <w:tcW w:w="813" w:type="dxa"/>
                <w:gridSpan w:val="2"/>
              </w:tcPr>
            </w:tcPrChange>
          </w:tcPr>
          <w:p w:rsidR="000800A8" w:rsidRPr="0010195A" w:rsidRDefault="000800A8">
            <w:pPr>
              <w:jc w:val="center"/>
              <w:rPr>
                <w:rFonts w:ascii="Arial" w:hAnsi="Arial" w:cs="Arial"/>
                <w:rPrChange w:id="660" w:author="PC ELIAS" w:date="2019-10-25T12:25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661" w:author="PC ELIAS" w:date="2019-10-25T12:25:00Z">
                <w:pPr/>
              </w:pPrChange>
            </w:pPr>
          </w:p>
        </w:tc>
        <w:tc>
          <w:tcPr>
            <w:tcW w:w="926" w:type="dxa"/>
            <w:vAlign w:val="center"/>
            <w:tcPrChange w:id="662" w:author="PC ELIAS" w:date="2019-10-25T12:25:00Z">
              <w:tcPr>
                <w:tcW w:w="926" w:type="dxa"/>
                <w:gridSpan w:val="2"/>
              </w:tcPr>
            </w:tcPrChange>
          </w:tcPr>
          <w:p w:rsidR="000800A8" w:rsidRPr="0010195A" w:rsidRDefault="000800A8">
            <w:pPr>
              <w:jc w:val="center"/>
              <w:rPr>
                <w:rFonts w:ascii="Arial" w:hAnsi="Arial" w:cs="Arial"/>
                <w:rPrChange w:id="663" w:author="PC ELIAS" w:date="2019-10-25T12:25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664" w:author="PC ELIAS" w:date="2019-10-25T12:25:00Z">
                <w:pPr/>
              </w:pPrChange>
            </w:pPr>
            <w:ins w:id="665" w:author="PC ELIAS" w:date="2019-10-25T12:25:00Z">
              <w:r w:rsidRPr="0010195A">
                <w:rPr>
                  <w:rFonts w:ascii="Arial" w:hAnsi="Arial" w:cs="Arial"/>
                  <w:rPrChange w:id="666" w:author="PC ELIAS" w:date="2019-10-25T12:25:00Z">
                    <w:rPr>
                      <w:rFonts w:ascii="Arial" w:hAnsi="Arial" w:cs="Arial"/>
                      <w:b/>
                      <w:bCs/>
                    </w:rPr>
                  </w:rPrChange>
                </w:rPr>
                <w:t>RNF0</w:t>
              </w:r>
            </w:ins>
            <w:ins w:id="667" w:author="PC ELIAS" w:date="2019-10-25T12:26:00Z">
              <w:r>
                <w:rPr>
                  <w:rFonts w:ascii="Arial" w:hAnsi="Arial" w:cs="Arial"/>
                </w:rPr>
                <w:t>4</w:t>
              </w:r>
            </w:ins>
          </w:p>
        </w:tc>
        <w:tc>
          <w:tcPr>
            <w:tcW w:w="5374" w:type="dxa"/>
            <w:vAlign w:val="center"/>
            <w:tcPrChange w:id="668" w:author="PC ELIAS" w:date="2019-10-25T12:25:00Z">
              <w:tcPr>
                <w:tcW w:w="5450" w:type="dxa"/>
                <w:gridSpan w:val="2"/>
              </w:tcPr>
            </w:tcPrChange>
          </w:tcPr>
          <w:p w:rsidR="000800A8" w:rsidRPr="0010195A" w:rsidRDefault="000800A8">
            <w:pPr>
              <w:jc w:val="both"/>
              <w:rPr>
                <w:rFonts w:ascii="Arial" w:hAnsi="Arial" w:cs="Arial"/>
                <w:rPrChange w:id="669" w:author="PC ELIAS" w:date="2019-10-25T12:24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670" w:author="PC ELIAS" w:date="2019-10-25T13:26:00Z">
                <w:pPr/>
              </w:pPrChange>
            </w:pPr>
          </w:p>
        </w:tc>
      </w:tr>
      <w:tr w:rsidR="000800A8" w:rsidTr="000800A8">
        <w:tblPrEx>
          <w:tblW w:w="0" w:type="auto"/>
          <w:tblPrExChange w:id="671" w:author="PC ELIAS" w:date="2019-10-25T12:25:00Z">
            <w:tblPrEx>
              <w:tblW w:w="0" w:type="auto"/>
            </w:tblPrEx>
          </w:tblPrExChange>
        </w:tblPrEx>
        <w:trPr>
          <w:trHeight w:val="567"/>
          <w:trPrChange w:id="672" w:author="PC ELIAS" w:date="2019-10-25T12:25:00Z">
            <w:trPr>
              <w:gridAfter w:val="0"/>
            </w:trPr>
          </w:trPrChange>
        </w:trPr>
        <w:tc>
          <w:tcPr>
            <w:tcW w:w="1305" w:type="dxa"/>
            <w:vAlign w:val="center"/>
            <w:tcPrChange w:id="673" w:author="PC ELIAS" w:date="2019-10-25T12:25:00Z">
              <w:tcPr>
                <w:tcW w:w="1305" w:type="dxa"/>
                <w:gridSpan w:val="2"/>
              </w:tcPr>
            </w:tcPrChange>
          </w:tcPr>
          <w:p w:rsidR="000800A8" w:rsidRPr="0010195A" w:rsidRDefault="000800A8">
            <w:pPr>
              <w:jc w:val="center"/>
              <w:rPr>
                <w:rFonts w:ascii="Arial" w:hAnsi="Arial" w:cs="Arial"/>
                <w:rPrChange w:id="674" w:author="PC ELIAS" w:date="2019-10-25T12:25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675" w:author="PC ELIAS" w:date="2019-10-25T12:25:00Z">
                <w:pPr/>
              </w:pPrChange>
            </w:pPr>
          </w:p>
        </w:tc>
        <w:tc>
          <w:tcPr>
            <w:tcW w:w="889" w:type="dxa"/>
            <w:vAlign w:val="center"/>
            <w:tcPrChange w:id="676" w:author="PC ELIAS" w:date="2019-10-25T12:25:00Z">
              <w:tcPr>
                <w:tcW w:w="813" w:type="dxa"/>
                <w:gridSpan w:val="2"/>
              </w:tcPr>
            </w:tcPrChange>
          </w:tcPr>
          <w:p w:rsidR="000800A8" w:rsidRPr="0010195A" w:rsidRDefault="000800A8">
            <w:pPr>
              <w:jc w:val="center"/>
              <w:rPr>
                <w:rFonts w:ascii="Arial" w:hAnsi="Arial" w:cs="Arial"/>
                <w:rPrChange w:id="677" w:author="PC ELIAS" w:date="2019-10-25T12:25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678" w:author="PC ELIAS" w:date="2019-10-25T12:25:00Z">
                <w:pPr/>
              </w:pPrChange>
            </w:pPr>
          </w:p>
        </w:tc>
        <w:tc>
          <w:tcPr>
            <w:tcW w:w="926" w:type="dxa"/>
            <w:vAlign w:val="center"/>
            <w:tcPrChange w:id="679" w:author="PC ELIAS" w:date="2019-10-25T12:25:00Z">
              <w:tcPr>
                <w:tcW w:w="926" w:type="dxa"/>
                <w:gridSpan w:val="2"/>
              </w:tcPr>
            </w:tcPrChange>
          </w:tcPr>
          <w:p w:rsidR="000800A8" w:rsidRPr="0010195A" w:rsidRDefault="000800A8">
            <w:pPr>
              <w:jc w:val="center"/>
              <w:rPr>
                <w:rFonts w:ascii="Arial" w:hAnsi="Arial" w:cs="Arial"/>
                <w:rPrChange w:id="680" w:author="PC ELIAS" w:date="2019-10-25T12:25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681" w:author="PC ELIAS" w:date="2019-10-25T12:25:00Z">
                <w:pPr/>
              </w:pPrChange>
            </w:pPr>
            <w:ins w:id="682" w:author="PC ELIAS" w:date="2019-10-25T12:25:00Z">
              <w:r w:rsidRPr="0010195A">
                <w:rPr>
                  <w:rFonts w:ascii="Arial" w:hAnsi="Arial" w:cs="Arial"/>
                  <w:rPrChange w:id="683" w:author="PC ELIAS" w:date="2019-10-25T12:25:00Z">
                    <w:rPr>
                      <w:rFonts w:ascii="Arial" w:hAnsi="Arial" w:cs="Arial"/>
                      <w:b/>
                      <w:bCs/>
                    </w:rPr>
                  </w:rPrChange>
                </w:rPr>
                <w:t>RNF0</w:t>
              </w:r>
            </w:ins>
            <w:ins w:id="684" w:author="PC ELIAS" w:date="2019-10-25T12:26:00Z">
              <w:r>
                <w:rPr>
                  <w:rFonts w:ascii="Arial" w:hAnsi="Arial" w:cs="Arial"/>
                </w:rPr>
                <w:t>5</w:t>
              </w:r>
            </w:ins>
          </w:p>
        </w:tc>
        <w:tc>
          <w:tcPr>
            <w:tcW w:w="5374" w:type="dxa"/>
            <w:vAlign w:val="center"/>
            <w:tcPrChange w:id="685" w:author="PC ELIAS" w:date="2019-10-25T12:25:00Z">
              <w:tcPr>
                <w:tcW w:w="5450" w:type="dxa"/>
                <w:gridSpan w:val="2"/>
              </w:tcPr>
            </w:tcPrChange>
          </w:tcPr>
          <w:p w:rsidR="000800A8" w:rsidRPr="000800A8" w:rsidRDefault="000800A8">
            <w:pPr>
              <w:jc w:val="both"/>
              <w:rPr>
                <w:rFonts w:ascii="Arial" w:hAnsi="Arial" w:cs="Arial"/>
                <w:rPrChange w:id="686" w:author="PC ELIAS" w:date="2019-10-25T12:35:00Z">
                  <w:rPr>
                    <w:rFonts w:ascii="Arial" w:hAnsi="Arial" w:cs="Arial"/>
                    <w:b/>
                    <w:bCs/>
                  </w:rPr>
                </w:rPrChange>
              </w:rPr>
              <w:pPrChange w:id="687" w:author="PC ELIAS" w:date="2019-10-25T13:26:00Z">
                <w:pPr/>
              </w:pPrChange>
            </w:pPr>
          </w:p>
        </w:tc>
      </w:tr>
      <w:bookmarkEnd w:id="602"/>
    </w:tbl>
    <w:p w:rsidR="003343EE" w:rsidRPr="003343EE" w:rsidRDefault="003343EE" w:rsidP="003343EE"/>
    <w:p w:rsidR="006A6C74" w:rsidRPr="009A0ACB" w:rsidRDefault="006A6C74" w:rsidP="006A6C74">
      <w:pPr>
        <w:rPr>
          <w:rFonts w:ascii="Arial" w:hAnsi="Arial" w:cs="Arial"/>
        </w:rPr>
      </w:pPr>
    </w:p>
    <w:p w:rsidR="006A6C74" w:rsidRPr="009A0ACB" w:rsidRDefault="006A6C74" w:rsidP="006A6C74">
      <w:pPr>
        <w:ind w:left="708"/>
        <w:rPr>
          <w:rFonts w:ascii="Arial" w:hAnsi="Arial" w:cs="Arial"/>
        </w:rPr>
      </w:pPr>
    </w:p>
    <w:p w:rsidR="006A6C74" w:rsidRPr="009A0ACB" w:rsidRDefault="006A6C74" w:rsidP="006A6C74">
      <w:pPr>
        <w:rPr>
          <w:rFonts w:ascii="Arial" w:hAnsi="Arial" w:cs="Arial"/>
        </w:rPr>
      </w:pPr>
    </w:p>
    <w:p w:rsidR="006A6C74" w:rsidRPr="009A0ACB" w:rsidRDefault="006A6C74">
      <w:pPr>
        <w:pStyle w:val="Ttulo2"/>
        <w:numPr>
          <w:ilvl w:val="0"/>
          <w:numId w:val="1"/>
        </w:numPr>
        <w:ind w:left="284" w:hanging="284"/>
        <w:rPr>
          <w:rFonts w:ascii="Arial" w:hAnsi="Arial" w:cs="Arial"/>
          <w:b/>
          <w:bCs/>
        </w:rPr>
        <w:pPrChange w:id="688" w:author="PC ELIAS" w:date="2019-10-25T12:30:00Z">
          <w:pPr>
            <w:pStyle w:val="Ttulo2"/>
            <w:numPr>
              <w:numId w:val="1"/>
            </w:numPr>
            <w:ind w:left="720" w:hanging="360"/>
          </w:pPr>
        </w:pPrChange>
      </w:pPr>
    </w:p>
    <w:p w:rsidR="006A6C74" w:rsidRPr="009A0ACB" w:rsidRDefault="006A6C74" w:rsidP="006A6C74">
      <w:pPr>
        <w:rPr>
          <w:rFonts w:ascii="Arial" w:hAnsi="Arial" w:cs="Arial"/>
        </w:rPr>
      </w:pPr>
    </w:p>
    <w:p w:rsidR="006A6C74" w:rsidRPr="009A0ACB" w:rsidRDefault="006A6C74" w:rsidP="006A6C74">
      <w:pPr>
        <w:rPr>
          <w:rFonts w:ascii="Arial" w:hAnsi="Arial" w:cs="Arial"/>
        </w:rPr>
      </w:pPr>
    </w:p>
    <w:sectPr w:rsidR="006A6C74" w:rsidRPr="009A0A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E44B5"/>
    <w:multiLevelType w:val="multilevel"/>
    <w:tmpl w:val="C9A8D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  <w:sz w:val="26"/>
        <w:szCs w:val="26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 ELIAS">
    <w15:presenceInfo w15:providerId="None" w15:userId="PC ELI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ocumentProtection w:edit="trackedChange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74"/>
    <w:rsid w:val="00003671"/>
    <w:rsid w:val="000800A8"/>
    <w:rsid w:val="0010195A"/>
    <w:rsid w:val="00137D83"/>
    <w:rsid w:val="00160219"/>
    <w:rsid w:val="00186722"/>
    <w:rsid w:val="001B6F8E"/>
    <w:rsid w:val="0025003C"/>
    <w:rsid w:val="00253ABD"/>
    <w:rsid w:val="00296134"/>
    <w:rsid w:val="002B5E99"/>
    <w:rsid w:val="002C7640"/>
    <w:rsid w:val="0033157C"/>
    <w:rsid w:val="00332C17"/>
    <w:rsid w:val="003343EE"/>
    <w:rsid w:val="003444E3"/>
    <w:rsid w:val="003716B2"/>
    <w:rsid w:val="003A1689"/>
    <w:rsid w:val="003D55BD"/>
    <w:rsid w:val="003E6B94"/>
    <w:rsid w:val="00417A74"/>
    <w:rsid w:val="00461750"/>
    <w:rsid w:val="004630D7"/>
    <w:rsid w:val="00473EDC"/>
    <w:rsid w:val="00482182"/>
    <w:rsid w:val="00483DBA"/>
    <w:rsid w:val="0052111F"/>
    <w:rsid w:val="00521DD2"/>
    <w:rsid w:val="0058608B"/>
    <w:rsid w:val="00606EF8"/>
    <w:rsid w:val="00622F6A"/>
    <w:rsid w:val="006358C8"/>
    <w:rsid w:val="00685D83"/>
    <w:rsid w:val="006A6C74"/>
    <w:rsid w:val="00727048"/>
    <w:rsid w:val="00741549"/>
    <w:rsid w:val="0077129F"/>
    <w:rsid w:val="00776DA5"/>
    <w:rsid w:val="008E5286"/>
    <w:rsid w:val="008E76B9"/>
    <w:rsid w:val="008F3083"/>
    <w:rsid w:val="00924864"/>
    <w:rsid w:val="00946E8C"/>
    <w:rsid w:val="009A0ACB"/>
    <w:rsid w:val="00A044B4"/>
    <w:rsid w:val="00A6151F"/>
    <w:rsid w:val="00AF4EDE"/>
    <w:rsid w:val="00B46304"/>
    <w:rsid w:val="00BF354C"/>
    <w:rsid w:val="00C000AA"/>
    <w:rsid w:val="00C22DDD"/>
    <w:rsid w:val="00C46F6E"/>
    <w:rsid w:val="00C712A0"/>
    <w:rsid w:val="00C83159"/>
    <w:rsid w:val="00CC0053"/>
    <w:rsid w:val="00CC3DA5"/>
    <w:rsid w:val="00CD0749"/>
    <w:rsid w:val="00CE5423"/>
    <w:rsid w:val="00D438C3"/>
    <w:rsid w:val="00D43A6F"/>
    <w:rsid w:val="00D83C06"/>
    <w:rsid w:val="00D965EC"/>
    <w:rsid w:val="00DA0AFC"/>
    <w:rsid w:val="00DB34B5"/>
    <w:rsid w:val="00E61BDF"/>
    <w:rsid w:val="00F708E5"/>
    <w:rsid w:val="00F9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F034F8-FB14-4CFA-8D43-371CDDC9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6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A6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A6C74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6A6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334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71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632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UEPA-LAB6-PC02</dc:creator>
  <cp:keywords/>
  <dc:description/>
  <cp:lastModifiedBy>PC ELIAS</cp:lastModifiedBy>
  <cp:revision>10</cp:revision>
  <dcterms:created xsi:type="dcterms:W3CDTF">2019-10-24T22:43:00Z</dcterms:created>
  <dcterms:modified xsi:type="dcterms:W3CDTF">2019-12-06T08:28:00Z</dcterms:modified>
</cp:coreProperties>
</file>